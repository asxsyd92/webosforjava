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98DF" w14:textId="77777777" w:rsidR="0082373A" w:rsidRDefault="001653AD">
      <w:pPr>
        <w:jc w:val="center"/>
        <w:rPr>
          <w:rFonts w:ascii="华文行楷" w:eastAsia="华文行楷" w:hAnsi="宋体"/>
          <w:bCs/>
          <w:sz w:val="48"/>
          <w:szCs w:val="48"/>
        </w:rPr>
      </w:pPr>
      <w:r>
        <w:rPr>
          <w:rFonts w:asciiTheme="minorEastAsia" w:eastAsiaTheme="minorEastAsia" w:hAnsiTheme="minorEastAsia"/>
          <w:noProof/>
        </w:rPr>
        <w:drawing>
          <wp:anchor distT="0" distB="0" distL="114300" distR="114300" simplePos="0" relativeHeight="251659264" behindDoc="0" locked="0" layoutInCell="1" allowOverlap="1" wp14:anchorId="0F32C447" wp14:editId="29A0A100">
            <wp:simplePos x="0" y="0"/>
            <wp:positionH relativeFrom="margin">
              <wp:posOffset>1177290</wp:posOffset>
            </wp:positionH>
            <wp:positionV relativeFrom="margin">
              <wp:posOffset>-421005</wp:posOffset>
            </wp:positionV>
            <wp:extent cx="2519045" cy="1844040"/>
            <wp:effectExtent l="0" t="0" r="0" b="3810"/>
            <wp:wrapSquare wrapText="bothSides"/>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19045" cy="1844040"/>
                    </a:xfrm>
                    <a:prstGeom prst="rect">
                      <a:avLst/>
                    </a:prstGeom>
                    <a:noFill/>
                    <a:ln>
                      <a:noFill/>
                    </a:ln>
                  </pic:spPr>
                </pic:pic>
              </a:graphicData>
            </a:graphic>
          </wp:anchor>
        </w:drawing>
      </w:r>
    </w:p>
    <w:p w14:paraId="67438FBB" w14:textId="77777777" w:rsidR="0082373A" w:rsidRDefault="0082373A">
      <w:pPr>
        <w:jc w:val="center"/>
        <w:rPr>
          <w:rFonts w:ascii="华文行楷" w:eastAsia="华文行楷" w:hAnsi="宋体"/>
          <w:bCs/>
          <w:sz w:val="48"/>
          <w:szCs w:val="48"/>
        </w:rPr>
      </w:pPr>
    </w:p>
    <w:p w14:paraId="25EDE847" w14:textId="77777777" w:rsidR="0082373A" w:rsidRDefault="0082373A">
      <w:pPr>
        <w:jc w:val="center"/>
        <w:rPr>
          <w:rFonts w:ascii="华文行楷" w:eastAsia="华文行楷" w:hAnsi="宋体"/>
          <w:bCs/>
          <w:sz w:val="48"/>
          <w:szCs w:val="48"/>
        </w:rPr>
      </w:pPr>
    </w:p>
    <w:p w14:paraId="32F4C27C" w14:textId="77777777" w:rsidR="0082373A" w:rsidRDefault="001653AD">
      <w:pPr>
        <w:adjustRightInd w:val="0"/>
        <w:snapToGrid w:val="0"/>
        <w:jc w:val="center"/>
        <w:rPr>
          <w:rFonts w:ascii="黑体" w:eastAsia="黑体" w:hAnsi="宋体"/>
          <w:b/>
          <w:bCs/>
          <w:sz w:val="52"/>
          <w:szCs w:val="52"/>
        </w:rPr>
      </w:pPr>
      <w:bookmarkStart w:id="0" w:name="_Toc5218"/>
      <w:r>
        <w:rPr>
          <w:rFonts w:ascii="黑体" w:eastAsia="黑体" w:hAnsi="宋体" w:hint="eastAsia"/>
          <w:b/>
          <w:bCs/>
          <w:sz w:val="52"/>
          <w:szCs w:val="52"/>
        </w:rPr>
        <w:t>本</w:t>
      </w:r>
      <w:r>
        <w:rPr>
          <w:rFonts w:ascii="黑体" w:eastAsia="黑体" w:hAnsi="宋体" w:hint="eastAsia"/>
          <w:b/>
          <w:bCs/>
          <w:sz w:val="52"/>
          <w:szCs w:val="52"/>
        </w:rPr>
        <w:t xml:space="preserve"> </w:t>
      </w:r>
      <w:r>
        <w:rPr>
          <w:rFonts w:ascii="黑体" w:eastAsia="黑体" w:hAnsi="宋体" w:hint="eastAsia"/>
          <w:b/>
          <w:bCs/>
          <w:sz w:val="52"/>
          <w:szCs w:val="52"/>
        </w:rPr>
        <w:t>科</w:t>
      </w:r>
      <w:r>
        <w:rPr>
          <w:rFonts w:ascii="黑体" w:eastAsia="黑体" w:hAnsi="宋体" w:hint="eastAsia"/>
          <w:b/>
          <w:bCs/>
          <w:sz w:val="52"/>
          <w:szCs w:val="52"/>
        </w:rPr>
        <w:t xml:space="preserve"> </w:t>
      </w:r>
      <w:r>
        <w:rPr>
          <w:rFonts w:ascii="黑体" w:eastAsia="黑体" w:hAnsi="宋体" w:hint="eastAsia"/>
          <w:b/>
          <w:bCs/>
          <w:sz w:val="52"/>
          <w:szCs w:val="52"/>
        </w:rPr>
        <w:t>生</w:t>
      </w:r>
      <w:r>
        <w:rPr>
          <w:rFonts w:ascii="黑体" w:eastAsia="黑体" w:hAnsi="宋体" w:hint="eastAsia"/>
          <w:b/>
          <w:bCs/>
          <w:sz w:val="52"/>
          <w:szCs w:val="52"/>
        </w:rPr>
        <w:t xml:space="preserve"> </w:t>
      </w:r>
      <w:r>
        <w:rPr>
          <w:rFonts w:ascii="黑体" w:eastAsia="黑体" w:hAnsi="宋体" w:hint="eastAsia"/>
          <w:b/>
          <w:bCs/>
          <w:sz w:val="52"/>
          <w:szCs w:val="52"/>
        </w:rPr>
        <w:t>毕</w:t>
      </w:r>
      <w:r>
        <w:rPr>
          <w:rFonts w:ascii="黑体" w:eastAsia="黑体" w:hAnsi="宋体" w:hint="eastAsia"/>
          <w:b/>
          <w:bCs/>
          <w:sz w:val="52"/>
          <w:szCs w:val="52"/>
        </w:rPr>
        <w:t xml:space="preserve"> </w:t>
      </w:r>
      <w:r>
        <w:rPr>
          <w:rFonts w:ascii="黑体" w:eastAsia="黑体" w:hAnsi="宋体" w:hint="eastAsia"/>
          <w:b/>
          <w:bCs/>
          <w:sz w:val="52"/>
          <w:szCs w:val="52"/>
        </w:rPr>
        <w:t>业</w:t>
      </w:r>
      <w:r>
        <w:rPr>
          <w:rFonts w:ascii="黑体" w:eastAsia="黑体" w:hAnsi="宋体" w:hint="eastAsia"/>
          <w:b/>
          <w:bCs/>
          <w:sz w:val="52"/>
          <w:szCs w:val="52"/>
        </w:rPr>
        <w:t xml:space="preserve"> </w:t>
      </w:r>
      <w:r>
        <w:rPr>
          <w:rFonts w:ascii="黑体" w:eastAsia="黑体" w:hAnsi="宋体" w:hint="eastAsia"/>
          <w:b/>
          <w:bCs/>
          <w:sz w:val="52"/>
          <w:szCs w:val="52"/>
        </w:rPr>
        <w:t>论</w:t>
      </w:r>
      <w:r>
        <w:rPr>
          <w:rFonts w:ascii="黑体" w:eastAsia="黑体" w:hAnsi="宋体" w:hint="eastAsia"/>
          <w:b/>
          <w:bCs/>
          <w:sz w:val="52"/>
          <w:szCs w:val="52"/>
        </w:rPr>
        <w:t xml:space="preserve"> </w:t>
      </w:r>
      <w:r>
        <w:rPr>
          <w:rFonts w:ascii="黑体" w:eastAsia="黑体" w:hAnsi="宋体" w:hint="eastAsia"/>
          <w:b/>
          <w:bCs/>
          <w:sz w:val="52"/>
          <w:szCs w:val="52"/>
        </w:rPr>
        <w:t>文</w:t>
      </w:r>
      <w:bookmarkEnd w:id="0"/>
      <w:r>
        <w:rPr>
          <w:rFonts w:ascii="黑体" w:eastAsia="黑体" w:hAnsi="宋体" w:hint="eastAsia"/>
          <w:b/>
          <w:bCs/>
          <w:sz w:val="52"/>
          <w:szCs w:val="52"/>
        </w:rPr>
        <w:t>(</w:t>
      </w:r>
      <w:r>
        <w:rPr>
          <w:rFonts w:ascii="黑体" w:eastAsia="黑体" w:hAnsi="宋体" w:hint="eastAsia"/>
          <w:b/>
          <w:bCs/>
          <w:sz w:val="52"/>
          <w:szCs w:val="52"/>
        </w:rPr>
        <w:t>设计</w:t>
      </w:r>
      <w:r>
        <w:rPr>
          <w:rFonts w:ascii="黑体" w:eastAsia="黑体" w:hAnsi="宋体" w:hint="eastAsia"/>
          <w:b/>
          <w:bCs/>
          <w:sz w:val="52"/>
          <w:szCs w:val="52"/>
        </w:rPr>
        <w:t>)</w:t>
      </w:r>
    </w:p>
    <w:p w14:paraId="72D5EEF4" w14:textId="77777777" w:rsidR="0082373A" w:rsidRDefault="0082373A">
      <w:pPr>
        <w:adjustRightInd w:val="0"/>
        <w:snapToGrid w:val="0"/>
        <w:jc w:val="center"/>
        <w:rPr>
          <w:rFonts w:ascii="黑体" w:eastAsia="黑体" w:hAnsi="宋体"/>
          <w:b/>
          <w:bCs/>
          <w:sz w:val="52"/>
          <w:szCs w:val="52"/>
        </w:rPr>
      </w:pPr>
    </w:p>
    <w:p w14:paraId="143CF3AA" w14:textId="77777777" w:rsidR="0082373A" w:rsidRDefault="001653AD">
      <w:pPr>
        <w:adjustRightInd w:val="0"/>
        <w:snapToGrid w:val="0"/>
        <w:jc w:val="center"/>
        <w:rPr>
          <w:rFonts w:ascii="黑体" w:eastAsia="黑体" w:hAnsi="黑体"/>
          <w:b/>
          <w:sz w:val="36"/>
          <w:szCs w:val="36"/>
        </w:rPr>
      </w:pPr>
      <w:r>
        <w:rPr>
          <w:rFonts w:ascii="黑体" w:eastAsia="黑体" w:hAnsi="黑体" w:hint="eastAsia"/>
          <w:b/>
          <w:sz w:val="36"/>
          <w:szCs w:val="36"/>
        </w:rPr>
        <w:t>空巢老人信息服务</w:t>
      </w:r>
      <w:r>
        <w:rPr>
          <w:rFonts w:ascii="黑体" w:eastAsia="黑体" w:hAnsi="黑体" w:hint="eastAsia"/>
          <w:b/>
          <w:sz w:val="36"/>
          <w:szCs w:val="36"/>
        </w:rPr>
        <w:t>管理</w:t>
      </w:r>
      <w:r>
        <w:rPr>
          <w:rFonts w:ascii="黑体" w:eastAsia="黑体" w:hAnsi="黑体" w:hint="eastAsia"/>
          <w:b/>
          <w:sz w:val="36"/>
          <w:szCs w:val="36"/>
        </w:rPr>
        <w:t>平台</w:t>
      </w:r>
    </w:p>
    <w:p w14:paraId="015C7F54" w14:textId="77777777" w:rsidR="0082373A" w:rsidRDefault="0082373A">
      <w:pPr>
        <w:adjustRightInd w:val="0"/>
        <w:snapToGrid w:val="0"/>
        <w:spacing w:line="360" w:lineRule="auto"/>
        <w:jc w:val="center"/>
        <w:rPr>
          <w:rFonts w:ascii="黑体" w:eastAsia="黑体" w:hAnsi="黑体"/>
          <w:b/>
          <w:sz w:val="36"/>
          <w:szCs w:val="36"/>
        </w:rPr>
      </w:pPr>
    </w:p>
    <w:p w14:paraId="548D6054" w14:textId="77777777" w:rsidR="0082373A" w:rsidRDefault="0082373A">
      <w:pPr>
        <w:adjustRightInd w:val="0"/>
        <w:snapToGrid w:val="0"/>
        <w:spacing w:line="360" w:lineRule="auto"/>
        <w:jc w:val="center"/>
        <w:rPr>
          <w:rFonts w:ascii="黑体" w:eastAsia="黑体" w:hAnsi="黑体"/>
          <w:b/>
          <w:sz w:val="36"/>
          <w:szCs w:val="36"/>
        </w:rPr>
      </w:pPr>
    </w:p>
    <w:p w14:paraId="4EB553CD" w14:textId="77777777" w:rsidR="0082373A" w:rsidRDefault="001653AD">
      <w:pPr>
        <w:adjustRightInd w:val="0"/>
        <w:snapToGrid w:val="0"/>
        <w:spacing w:line="360" w:lineRule="auto"/>
        <w:ind w:leftChars="200" w:left="420"/>
        <w:rPr>
          <w:rFonts w:ascii="黑体" w:eastAsia="黑体" w:hAnsi="黑体"/>
          <w:b/>
          <w:spacing w:val="60"/>
          <w:kern w:val="11"/>
          <w:sz w:val="32"/>
          <w:szCs w:val="32"/>
          <w:u w:val="single"/>
        </w:rPr>
      </w:pPr>
      <w:r>
        <w:rPr>
          <w:rFonts w:ascii="黑体" w:eastAsia="黑体" w:hAnsi="黑体" w:hint="eastAsia"/>
          <w:b/>
          <w:sz w:val="32"/>
          <w:szCs w:val="32"/>
        </w:rPr>
        <w:t>学</w:t>
      </w:r>
      <w:r>
        <w:rPr>
          <w:rFonts w:ascii="黑体" w:eastAsia="黑体" w:hAnsi="黑体" w:hint="eastAsia"/>
          <w:b/>
          <w:sz w:val="32"/>
          <w:szCs w:val="32"/>
        </w:rPr>
        <w:t xml:space="preserve">         </w:t>
      </w:r>
      <w:r>
        <w:rPr>
          <w:rFonts w:ascii="黑体" w:eastAsia="黑体" w:hAnsi="黑体" w:hint="eastAsia"/>
          <w:b/>
          <w:sz w:val="32"/>
          <w:szCs w:val="32"/>
        </w:rPr>
        <w:t>院：</w:t>
      </w:r>
      <w:r>
        <w:rPr>
          <w:rFonts w:ascii="黑体" w:eastAsia="黑体" w:hAnsi="黑体" w:cs="黑体" w:hint="eastAsia"/>
          <w:sz w:val="32"/>
          <w:szCs w:val="32"/>
          <w:u w:val="single"/>
        </w:rPr>
        <w:t xml:space="preserve">  </w:t>
      </w:r>
      <w:proofErr w:type="gramStart"/>
      <w:r>
        <w:rPr>
          <w:rFonts w:ascii="黑体" w:eastAsia="黑体" w:hAnsi="黑体" w:cs="黑体" w:hint="eastAsia"/>
          <w:sz w:val="32"/>
          <w:szCs w:val="32"/>
          <w:u w:val="single"/>
        </w:rPr>
        <w:t>澜</w:t>
      </w:r>
      <w:r>
        <w:rPr>
          <w:rFonts w:ascii="黑体" w:eastAsia="黑体" w:hAnsi="黑体" w:cs="黑体" w:hint="eastAsia"/>
          <w:sz w:val="32"/>
          <w:szCs w:val="32"/>
          <w:u w:val="single"/>
        </w:rPr>
        <w:t>湄</w:t>
      </w:r>
      <w:proofErr w:type="gramEnd"/>
      <w:r>
        <w:rPr>
          <w:rFonts w:ascii="黑体" w:eastAsia="黑体" w:hAnsi="黑体" w:cs="黑体" w:hint="eastAsia"/>
          <w:sz w:val="32"/>
          <w:szCs w:val="32"/>
          <w:u w:val="single"/>
        </w:rPr>
        <w:t>国际职业学院（职业技术学院）</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rPr>
        <w:t>专</w:t>
      </w:r>
      <w:r>
        <w:rPr>
          <w:rFonts w:ascii="黑体" w:eastAsia="黑体" w:hAnsi="黑体" w:hint="eastAsia"/>
          <w:b/>
          <w:sz w:val="32"/>
          <w:szCs w:val="32"/>
        </w:rPr>
        <w:t xml:space="preserve">         </w:t>
      </w:r>
      <w:r>
        <w:rPr>
          <w:rFonts w:ascii="黑体" w:eastAsia="黑体" w:hAnsi="黑体" w:hint="eastAsia"/>
          <w:b/>
          <w:sz w:val="32"/>
          <w:szCs w:val="32"/>
        </w:rPr>
        <w:t>业：</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cs="黑体" w:hint="eastAsia"/>
          <w:sz w:val="32"/>
          <w:szCs w:val="32"/>
          <w:u w:val="single"/>
        </w:rPr>
        <w:t>计算机科学与技术</w:t>
      </w:r>
      <w:r>
        <w:rPr>
          <w:rFonts w:ascii="黑体" w:eastAsia="黑体" w:hAnsi="黑体" w:cs="黑体" w:hint="eastAsia"/>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1D5CCA3F" w14:textId="77777777" w:rsidR="0082373A" w:rsidRDefault="001653AD">
      <w:pPr>
        <w:adjustRightInd w:val="0"/>
        <w:snapToGrid w:val="0"/>
        <w:spacing w:line="360" w:lineRule="auto"/>
        <w:ind w:leftChars="200" w:left="420"/>
        <w:rPr>
          <w:rFonts w:ascii="黑体" w:eastAsia="黑体" w:hAnsi="黑体"/>
          <w:b/>
          <w:spacing w:val="60"/>
          <w:kern w:val="11"/>
          <w:sz w:val="32"/>
          <w:szCs w:val="32"/>
          <w:u w:val="single"/>
        </w:rPr>
      </w:pPr>
      <w:r>
        <w:rPr>
          <w:rFonts w:ascii="黑体" w:eastAsia="黑体" w:hAnsi="黑体" w:hint="eastAsia"/>
          <w:b/>
          <w:sz w:val="32"/>
          <w:szCs w:val="32"/>
        </w:rPr>
        <w:t>姓</w:t>
      </w:r>
      <w:r>
        <w:rPr>
          <w:rFonts w:ascii="黑体" w:eastAsia="黑体" w:hAnsi="黑体" w:hint="eastAsia"/>
          <w:b/>
          <w:sz w:val="32"/>
          <w:szCs w:val="32"/>
        </w:rPr>
        <w:t xml:space="preserve">         </w:t>
      </w:r>
      <w:r>
        <w:rPr>
          <w:rFonts w:ascii="黑体" w:eastAsia="黑体" w:hAnsi="黑体" w:hint="eastAsia"/>
          <w:b/>
          <w:sz w:val="32"/>
          <w:szCs w:val="32"/>
        </w:rPr>
        <w:t>名：</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hint="eastAsia"/>
          <w:b/>
          <w:sz w:val="32"/>
          <w:szCs w:val="32"/>
          <w:u w:val="single"/>
        </w:rPr>
        <w:t>刘志丽</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0BC7A683" w14:textId="77777777" w:rsidR="0082373A" w:rsidRDefault="001653AD">
      <w:pPr>
        <w:adjustRightInd w:val="0"/>
        <w:snapToGrid w:val="0"/>
        <w:spacing w:line="360" w:lineRule="auto"/>
        <w:ind w:leftChars="200" w:left="420"/>
        <w:rPr>
          <w:rFonts w:ascii="黑体" w:eastAsia="黑体" w:hAnsi="黑体"/>
          <w:b/>
          <w:spacing w:val="60"/>
          <w:kern w:val="11"/>
          <w:sz w:val="32"/>
          <w:szCs w:val="32"/>
          <w:u w:val="single"/>
        </w:rPr>
      </w:pPr>
      <w:r>
        <w:rPr>
          <w:rFonts w:ascii="黑体" w:eastAsia="黑体" w:hAnsi="黑体" w:hint="eastAsia"/>
          <w:b/>
          <w:sz w:val="32"/>
          <w:szCs w:val="32"/>
        </w:rPr>
        <w:t>学</w:t>
      </w:r>
      <w:r>
        <w:rPr>
          <w:rFonts w:ascii="黑体" w:eastAsia="黑体" w:hAnsi="黑体" w:hint="eastAsia"/>
          <w:b/>
          <w:sz w:val="32"/>
          <w:szCs w:val="32"/>
        </w:rPr>
        <w:t xml:space="preserve">         </w:t>
      </w:r>
      <w:r>
        <w:rPr>
          <w:rFonts w:ascii="黑体" w:eastAsia="黑体" w:hAnsi="黑体" w:hint="eastAsia"/>
          <w:b/>
          <w:sz w:val="32"/>
          <w:szCs w:val="32"/>
        </w:rPr>
        <w:t>号：</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201821253118</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054B97FB" w14:textId="77777777" w:rsidR="0082373A" w:rsidRDefault="001653AD">
      <w:pPr>
        <w:adjustRightInd w:val="0"/>
        <w:snapToGrid w:val="0"/>
        <w:spacing w:line="360" w:lineRule="auto"/>
        <w:ind w:leftChars="200" w:left="420"/>
        <w:rPr>
          <w:rFonts w:ascii="黑体" w:eastAsia="黑体" w:hAnsi="黑体"/>
          <w:b/>
          <w:spacing w:val="60"/>
          <w:kern w:val="11"/>
          <w:sz w:val="32"/>
          <w:szCs w:val="32"/>
          <w:u w:val="single"/>
        </w:rPr>
      </w:pPr>
      <w:r>
        <w:rPr>
          <w:rFonts w:ascii="黑体" w:eastAsia="黑体" w:hAnsi="黑体" w:hint="eastAsia"/>
          <w:b/>
          <w:sz w:val="32"/>
          <w:szCs w:val="32"/>
        </w:rPr>
        <w:t>指导教师</w:t>
      </w:r>
      <w:r>
        <w:rPr>
          <w:rFonts w:ascii="黑体" w:eastAsia="黑体" w:hAnsi="黑体" w:hint="eastAsia"/>
          <w:b/>
          <w:sz w:val="32"/>
          <w:szCs w:val="32"/>
        </w:rPr>
        <w:t>/</w:t>
      </w:r>
      <w:r>
        <w:rPr>
          <w:rFonts w:ascii="黑体" w:eastAsia="黑体" w:hAnsi="黑体" w:hint="eastAsia"/>
          <w:b/>
          <w:sz w:val="32"/>
          <w:szCs w:val="32"/>
        </w:rPr>
        <w:t>职称：</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hint="eastAsia"/>
          <w:b/>
          <w:sz w:val="32"/>
          <w:szCs w:val="32"/>
          <w:u w:val="single"/>
        </w:rPr>
        <w:t>王凤军</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p>
    <w:p w14:paraId="401227FD" w14:textId="77777777" w:rsidR="0082373A" w:rsidRDefault="001653AD">
      <w:pPr>
        <w:adjustRightInd w:val="0"/>
        <w:snapToGrid w:val="0"/>
        <w:spacing w:line="360" w:lineRule="auto"/>
        <w:ind w:leftChars="200" w:left="420"/>
        <w:rPr>
          <w:rFonts w:ascii="黑体" w:eastAsia="黑体" w:hAnsi="黑体"/>
          <w:b/>
          <w:sz w:val="32"/>
          <w:szCs w:val="32"/>
          <w:u w:val="single"/>
        </w:rPr>
      </w:pPr>
      <w:r>
        <w:rPr>
          <w:rFonts w:ascii="黑体" w:eastAsia="黑体" w:hAnsi="黑体" w:hint="eastAsia"/>
          <w:b/>
          <w:sz w:val="32"/>
          <w:szCs w:val="32"/>
        </w:rPr>
        <w:t>提</w:t>
      </w:r>
      <w:r>
        <w:rPr>
          <w:rFonts w:ascii="黑体" w:eastAsia="黑体" w:hAnsi="黑体" w:hint="eastAsia"/>
          <w:b/>
          <w:sz w:val="32"/>
          <w:szCs w:val="32"/>
        </w:rPr>
        <w:t xml:space="preserve">  </w:t>
      </w:r>
      <w:r>
        <w:rPr>
          <w:rFonts w:ascii="黑体" w:eastAsia="黑体" w:hAnsi="黑体" w:hint="eastAsia"/>
          <w:b/>
          <w:sz w:val="32"/>
          <w:szCs w:val="32"/>
        </w:rPr>
        <w:t>交</w:t>
      </w:r>
      <w:r>
        <w:rPr>
          <w:rFonts w:ascii="黑体" w:eastAsia="黑体" w:hAnsi="黑体" w:hint="eastAsia"/>
          <w:b/>
          <w:sz w:val="32"/>
          <w:szCs w:val="32"/>
        </w:rPr>
        <w:t xml:space="preserve">  </w:t>
      </w:r>
      <w:r>
        <w:rPr>
          <w:rFonts w:ascii="黑体" w:eastAsia="黑体" w:hAnsi="黑体" w:hint="eastAsia"/>
          <w:b/>
          <w:sz w:val="32"/>
          <w:szCs w:val="32"/>
        </w:rPr>
        <w:t>日</w:t>
      </w:r>
      <w:r>
        <w:rPr>
          <w:rFonts w:ascii="黑体" w:eastAsia="黑体" w:hAnsi="黑体" w:hint="eastAsia"/>
          <w:b/>
          <w:sz w:val="32"/>
          <w:szCs w:val="32"/>
        </w:rPr>
        <w:t xml:space="preserve">  </w:t>
      </w:r>
      <w:r>
        <w:rPr>
          <w:rFonts w:ascii="黑体" w:eastAsia="黑体" w:hAnsi="黑体" w:hint="eastAsia"/>
          <w:b/>
          <w:sz w:val="32"/>
          <w:szCs w:val="32"/>
        </w:rPr>
        <w:t>期：</w:t>
      </w:r>
      <w:r>
        <w:rPr>
          <w:rFonts w:ascii="黑体" w:eastAsia="黑体" w:hAnsi="黑体" w:hint="eastAsia"/>
          <w:b/>
          <w:sz w:val="32"/>
          <w:szCs w:val="32"/>
          <w:u w:val="single"/>
        </w:rPr>
        <w:t xml:space="preserve">       </w:t>
      </w:r>
      <w:r>
        <w:rPr>
          <w:rFonts w:ascii="黑体" w:eastAsia="黑体" w:hAnsi="黑体" w:hint="eastAsia"/>
          <w:b/>
          <w:sz w:val="32"/>
          <w:szCs w:val="32"/>
          <w:u w:val="single"/>
        </w:rPr>
        <w:t>2020</w:t>
      </w:r>
      <w:r>
        <w:rPr>
          <w:rFonts w:ascii="黑体" w:eastAsia="黑体" w:hAnsi="黑体" w:hint="eastAsia"/>
          <w:b/>
          <w:sz w:val="32"/>
          <w:szCs w:val="32"/>
          <w:u w:val="single"/>
        </w:rPr>
        <w:t>年</w:t>
      </w:r>
      <w:r>
        <w:rPr>
          <w:rFonts w:ascii="黑体" w:eastAsia="黑体" w:hAnsi="黑体" w:hint="eastAsia"/>
          <w:b/>
          <w:sz w:val="32"/>
          <w:szCs w:val="32"/>
          <w:u w:val="single"/>
        </w:rPr>
        <w:t>4</w:t>
      </w:r>
      <w:r>
        <w:rPr>
          <w:rFonts w:ascii="黑体" w:eastAsia="黑体" w:hAnsi="黑体" w:hint="eastAsia"/>
          <w:b/>
          <w:sz w:val="32"/>
          <w:szCs w:val="32"/>
          <w:u w:val="single"/>
        </w:rPr>
        <w:t>月</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1394EA68" w14:textId="77777777" w:rsidR="0082373A" w:rsidRDefault="0082373A">
      <w:pPr>
        <w:ind w:firstLineChars="900" w:firstLine="3240"/>
        <w:rPr>
          <w:rFonts w:ascii="等线" w:eastAsia="楷体_GB2312" w:hAnsi="等线"/>
          <w:b/>
          <w:sz w:val="36"/>
          <w:szCs w:val="36"/>
        </w:rPr>
      </w:pPr>
    </w:p>
    <w:p w14:paraId="52F154EC" w14:textId="77777777" w:rsidR="0082373A" w:rsidRDefault="0082373A">
      <w:pPr>
        <w:ind w:firstLineChars="900" w:firstLine="3240"/>
        <w:rPr>
          <w:rFonts w:ascii="等线" w:eastAsia="楷体_GB2312" w:hAnsi="等线"/>
          <w:b/>
          <w:sz w:val="36"/>
          <w:szCs w:val="36"/>
        </w:rPr>
      </w:pPr>
    </w:p>
    <w:p w14:paraId="0F53C3F8" w14:textId="77777777" w:rsidR="0082373A" w:rsidRDefault="001653AD">
      <w:pPr>
        <w:ind w:firstLineChars="900" w:firstLine="3240"/>
        <w:rPr>
          <w:rFonts w:ascii="仿宋" w:eastAsia="仿宋" w:hAnsi="仿宋"/>
          <w:sz w:val="28"/>
          <w:szCs w:val="28"/>
        </w:rPr>
      </w:pPr>
      <w:r>
        <w:rPr>
          <w:rFonts w:ascii="等线" w:eastAsia="楷体_GB2312" w:hAnsi="等线" w:hint="eastAsia"/>
          <w:b/>
          <w:sz w:val="36"/>
          <w:szCs w:val="36"/>
        </w:rPr>
        <w:t>教</w:t>
      </w:r>
      <w:r>
        <w:rPr>
          <w:rFonts w:ascii="等线" w:eastAsia="楷体_GB2312" w:hAnsi="等线" w:hint="eastAsia"/>
          <w:b/>
          <w:sz w:val="36"/>
          <w:szCs w:val="36"/>
        </w:rPr>
        <w:t xml:space="preserve"> </w:t>
      </w:r>
      <w:proofErr w:type="gramStart"/>
      <w:r>
        <w:rPr>
          <w:rFonts w:ascii="等线" w:eastAsia="楷体_GB2312" w:hAnsi="等线" w:hint="eastAsia"/>
          <w:b/>
          <w:sz w:val="36"/>
          <w:szCs w:val="36"/>
        </w:rPr>
        <w:t>务</w:t>
      </w:r>
      <w:proofErr w:type="gramEnd"/>
      <w:r>
        <w:rPr>
          <w:rFonts w:ascii="等线" w:eastAsia="楷体_GB2312" w:hAnsi="等线" w:hint="eastAsia"/>
          <w:b/>
          <w:sz w:val="36"/>
          <w:szCs w:val="36"/>
        </w:rPr>
        <w:t xml:space="preserve"> </w:t>
      </w:r>
      <w:r>
        <w:rPr>
          <w:rFonts w:ascii="等线" w:eastAsia="楷体_GB2312" w:hAnsi="等线" w:hint="eastAsia"/>
          <w:b/>
          <w:sz w:val="36"/>
          <w:szCs w:val="36"/>
        </w:rPr>
        <w:t>处</w:t>
      </w:r>
      <w:r>
        <w:rPr>
          <w:rFonts w:ascii="等线" w:eastAsia="楷体_GB2312" w:hAnsi="等线" w:hint="eastAsia"/>
          <w:b/>
          <w:sz w:val="36"/>
          <w:szCs w:val="36"/>
        </w:rPr>
        <w:t xml:space="preserve"> </w:t>
      </w:r>
      <w:r>
        <w:rPr>
          <w:rFonts w:ascii="等线" w:eastAsia="楷体_GB2312" w:hAnsi="等线" w:hint="eastAsia"/>
          <w:b/>
          <w:sz w:val="36"/>
          <w:szCs w:val="36"/>
        </w:rPr>
        <w:t>制</w:t>
      </w:r>
    </w:p>
    <w:p w14:paraId="61D8DBE8" w14:textId="77777777" w:rsidR="0082373A" w:rsidRDefault="0082373A">
      <w:pPr>
        <w:widowControl w:val="0"/>
        <w:adjustRightInd w:val="0"/>
        <w:snapToGrid w:val="0"/>
        <w:spacing w:before="480" w:after="360"/>
        <w:outlineLvl w:val="0"/>
        <w:rPr>
          <w:rFonts w:ascii="黑体" w:eastAsia="黑体" w:hAnsi="黑体"/>
          <w:sz w:val="32"/>
          <w:szCs w:val="32"/>
        </w:rPr>
        <w:sectPr w:rsidR="0082373A">
          <w:footerReference w:type="default" r:id="rId10"/>
          <w:footerReference w:type="first" r:id="rId11"/>
          <w:pgSz w:w="11906" w:h="16838"/>
          <w:pgMar w:top="2155" w:right="1814" w:bottom="2155" w:left="1814" w:header="851" w:footer="992" w:gutter="0"/>
          <w:pgNumType w:fmt="upperRoman" w:start="1"/>
          <w:cols w:space="425"/>
          <w:titlePg/>
          <w:docGrid w:type="linesAndChars" w:linePitch="312"/>
        </w:sectPr>
      </w:pPr>
    </w:p>
    <w:p w14:paraId="577934FD" w14:textId="77777777" w:rsidR="0082373A" w:rsidRDefault="001653AD">
      <w:pPr>
        <w:widowControl w:val="0"/>
        <w:adjustRightInd w:val="0"/>
        <w:snapToGrid w:val="0"/>
        <w:spacing w:before="480" w:after="360"/>
        <w:jc w:val="center"/>
        <w:outlineLvl w:val="0"/>
        <w:rPr>
          <w:rFonts w:ascii="黑体" w:eastAsia="黑体" w:hAnsi="黑体"/>
          <w:sz w:val="32"/>
          <w:szCs w:val="32"/>
        </w:rPr>
      </w:pPr>
      <w:bookmarkStart w:id="1" w:name="_Toc515958629"/>
      <w:bookmarkStart w:id="2" w:name="_Toc515958364"/>
      <w:bookmarkStart w:id="3" w:name="_Toc516061245"/>
      <w:bookmarkStart w:id="4" w:name="_Toc515957500"/>
      <w:bookmarkStart w:id="5" w:name="_Toc515957238"/>
      <w:bookmarkStart w:id="6" w:name="_Toc32093"/>
      <w:r>
        <w:rPr>
          <w:rFonts w:ascii="黑体" w:eastAsia="黑体" w:hAnsi="黑体" w:hint="eastAsia"/>
          <w:sz w:val="32"/>
          <w:szCs w:val="32"/>
        </w:rPr>
        <w:lastRenderedPageBreak/>
        <w:t>云南民族大学</w:t>
      </w:r>
      <w:bookmarkStart w:id="7" w:name="_Toc514057707"/>
      <w:bookmarkStart w:id="8" w:name="_Toc30377"/>
      <w:r>
        <w:rPr>
          <w:rFonts w:ascii="黑体" w:eastAsia="黑体" w:hAnsi="黑体" w:hint="eastAsia"/>
          <w:sz w:val="32"/>
          <w:szCs w:val="32"/>
        </w:rPr>
        <w:t>本科毕业论文（设计）原创性声</w:t>
      </w:r>
      <w:bookmarkEnd w:id="1"/>
      <w:bookmarkEnd w:id="2"/>
      <w:bookmarkEnd w:id="3"/>
      <w:bookmarkEnd w:id="4"/>
      <w:bookmarkEnd w:id="5"/>
      <w:bookmarkEnd w:id="7"/>
      <w:bookmarkEnd w:id="8"/>
      <w:r>
        <w:rPr>
          <w:rFonts w:ascii="黑体" w:eastAsia="黑体" w:hAnsi="黑体" w:hint="eastAsia"/>
          <w:sz w:val="32"/>
          <w:szCs w:val="32"/>
        </w:rPr>
        <w:t>明</w:t>
      </w:r>
      <w:bookmarkEnd w:id="6"/>
    </w:p>
    <w:p w14:paraId="5FF2A25A" w14:textId="77777777" w:rsidR="0082373A" w:rsidRDefault="001653AD">
      <w:pPr>
        <w:widowControl w:val="0"/>
        <w:spacing w:line="400" w:lineRule="atLeast"/>
        <w:ind w:firstLineChars="200" w:firstLine="480"/>
        <w:jc w:val="both"/>
        <w:rPr>
          <w:rFonts w:ascii="宋体" w:hAnsi="宋体"/>
          <w:sz w:val="24"/>
        </w:rPr>
      </w:pPr>
      <w:r>
        <w:rPr>
          <w:rFonts w:ascii="宋体" w:hAnsi="宋体" w:hint="eastAsia"/>
          <w:sz w:val="24"/>
        </w:rPr>
        <w:t>本人郑重声明：所呈交的毕业论文</w:t>
      </w:r>
      <w:r>
        <w:rPr>
          <w:rFonts w:ascii="宋体" w:hAnsi="宋体" w:hint="eastAsia"/>
          <w:sz w:val="24"/>
        </w:rPr>
        <w:t>(</w:t>
      </w:r>
      <w:r>
        <w:rPr>
          <w:rFonts w:ascii="宋体" w:hAnsi="宋体" w:hint="eastAsia"/>
          <w:sz w:val="24"/>
        </w:rPr>
        <w:t>设计</w:t>
      </w:r>
      <w:r>
        <w:rPr>
          <w:rFonts w:ascii="宋体" w:hAnsi="宋体" w:hint="eastAsia"/>
          <w:sz w:val="24"/>
        </w:rPr>
        <w:t>)</w:t>
      </w:r>
      <w:r>
        <w:rPr>
          <w:rFonts w:ascii="宋体" w:hAnsi="宋体" w:hint="eastAsia"/>
          <w:sz w:val="24"/>
        </w:rPr>
        <w:t>，是本人在指导教师的指导下进行研究工作所取得的成果。除论文中已经注明引用的内容外，本论文没有抄袭、剽窃他人已经发表的研究成果。本声明的法律结果由本人承担。</w:t>
      </w:r>
    </w:p>
    <w:p w14:paraId="7A4B4BBB" w14:textId="77777777" w:rsidR="0082373A" w:rsidRDefault="0082373A">
      <w:pPr>
        <w:widowControl w:val="0"/>
        <w:spacing w:line="400" w:lineRule="atLeast"/>
        <w:ind w:firstLineChars="200" w:firstLine="480"/>
        <w:jc w:val="both"/>
        <w:rPr>
          <w:rFonts w:ascii="宋体" w:hAnsi="宋体"/>
          <w:sz w:val="24"/>
        </w:rPr>
      </w:pPr>
    </w:p>
    <w:p w14:paraId="35A53A7F" w14:textId="77777777" w:rsidR="0082373A" w:rsidRDefault="0082373A">
      <w:pPr>
        <w:widowControl w:val="0"/>
        <w:spacing w:line="400" w:lineRule="atLeast"/>
        <w:ind w:firstLineChars="200" w:firstLine="480"/>
        <w:jc w:val="both"/>
        <w:rPr>
          <w:rFonts w:ascii="宋体" w:hAnsi="宋体"/>
          <w:sz w:val="24"/>
        </w:rPr>
      </w:pPr>
    </w:p>
    <w:p w14:paraId="1EC1F3D4" w14:textId="77777777" w:rsidR="0082373A" w:rsidRDefault="001653AD">
      <w:pPr>
        <w:widowControl w:val="0"/>
        <w:spacing w:line="400" w:lineRule="atLeast"/>
        <w:ind w:firstLineChars="200" w:firstLine="480"/>
        <w:jc w:val="both"/>
        <w:rPr>
          <w:rFonts w:ascii="宋体" w:hAnsi="宋体"/>
          <w:sz w:val="24"/>
        </w:rPr>
      </w:pPr>
      <w:r>
        <w:rPr>
          <w:rFonts w:ascii="宋体" w:hAnsi="宋体" w:hint="eastAsia"/>
          <w:sz w:val="24"/>
        </w:rPr>
        <w:t xml:space="preserve">                     </w:t>
      </w:r>
      <w:r>
        <w:rPr>
          <w:rFonts w:ascii="宋体" w:hAnsi="宋体" w:hint="eastAsia"/>
          <w:sz w:val="24"/>
        </w:rPr>
        <w:t>论文</w:t>
      </w:r>
      <w:r>
        <w:rPr>
          <w:rFonts w:ascii="宋体" w:hAnsi="宋体" w:hint="eastAsia"/>
          <w:sz w:val="24"/>
        </w:rPr>
        <w:t>(</w:t>
      </w:r>
      <w:r>
        <w:rPr>
          <w:rFonts w:ascii="宋体" w:hAnsi="宋体" w:hint="eastAsia"/>
          <w:sz w:val="24"/>
        </w:rPr>
        <w:t>设计</w:t>
      </w:r>
      <w:r>
        <w:rPr>
          <w:rFonts w:ascii="宋体" w:hAnsi="宋体" w:hint="eastAsia"/>
          <w:sz w:val="24"/>
        </w:rPr>
        <w:t>)</w:t>
      </w:r>
      <w:r>
        <w:rPr>
          <w:rFonts w:ascii="宋体" w:hAnsi="宋体" w:hint="eastAsia"/>
          <w:sz w:val="24"/>
        </w:rPr>
        <w:t>作者签名：</w:t>
      </w:r>
      <w:r>
        <w:rPr>
          <w:rFonts w:ascii="宋体" w:hAnsi="宋体" w:hint="eastAsia"/>
          <w:sz w:val="24"/>
        </w:rPr>
        <w:t>刘志丽</w:t>
      </w:r>
    </w:p>
    <w:p w14:paraId="11B3CFC1" w14:textId="77777777" w:rsidR="0082373A" w:rsidRDefault="0082373A">
      <w:pPr>
        <w:widowControl w:val="0"/>
        <w:spacing w:line="400" w:lineRule="atLeast"/>
        <w:ind w:firstLineChars="200" w:firstLine="480"/>
        <w:jc w:val="both"/>
        <w:rPr>
          <w:rFonts w:ascii="宋体" w:hAnsi="宋体"/>
          <w:sz w:val="24"/>
        </w:rPr>
      </w:pPr>
    </w:p>
    <w:p w14:paraId="3A35DA62" w14:textId="77777777" w:rsidR="0082373A" w:rsidRDefault="001653AD">
      <w:pPr>
        <w:widowControl w:val="0"/>
        <w:spacing w:line="400" w:lineRule="atLeast"/>
        <w:ind w:firstLineChars="1700" w:firstLine="4080"/>
        <w:jc w:val="both"/>
        <w:rPr>
          <w:rFonts w:ascii="宋体" w:hAnsi="宋体"/>
          <w:sz w:val="24"/>
        </w:rPr>
      </w:pPr>
      <w:r>
        <w:rPr>
          <w:rFonts w:ascii="宋体" w:hAnsi="宋体" w:hint="eastAsia"/>
          <w:sz w:val="24"/>
        </w:rPr>
        <w:t>日</w:t>
      </w:r>
      <w:r>
        <w:rPr>
          <w:rFonts w:ascii="宋体" w:hAnsi="宋体" w:hint="eastAsia"/>
          <w:sz w:val="24"/>
        </w:rPr>
        <w:t xml:space="preserve">  </w:t>
      </w:r>
      <w:r>
        <w:rPr>
          <w:rFonts w:ascii="宋体" w:hAnsi="宋体" w:hint="eastAsia"/>
          <w:sz w:val="24"/>
        </w:rPr>
        <w:t>期：</w:t>
      </w:r>
      <w:r>
        <w:rPr>
          <w:rFonts w:ascii="宋体" w:hAnsi="宋体" w:hint="eastAsia"/>
          <w:sz w:val="24"/>
        </w:rPr>
        <w:t xml:space="preserve"> </w:t>
      </w:r>
      <w:r>
        <w:rPr>
          <w:rFonts w:ascii="宋体" w:hAnsi="宋体" w:hint="eastAsia"/>
          <w:sz w:val="24"/>
        </w:rPr>
        <w:t>2020</w:t>
      </w:r>
      <w:r>
        <w:rPr>
          <w:rFonts w:ascii="宋体" w:hAnsi="宋体" w:hint="eastAsia"/>
          <w:sz w:val="24"/>
        </w:rPr>
        <w:t>年</w:t>
      </w:r>
      <w:r>
        <w:rPr>
          <w:rFonts w:ascii="宋体" w:hAnsi="宋体" w:hint="eastAsia"/>
          <w:sz w:val="24"/>
        </w:rPr>
        <w:t xml:space="preserve">  </w:t>
      </w:r>
      <w:r>
        <w:rPr>
          <w:rFonts w:ascii="宋体" w:hAnsi="宋体" w:hint="eastAsia"/>
          <w:sz w:val="24"/>
        </w:rPr>
        <w:t>5</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10</w:t>
      </w:r>
      <w:r>
        <w:rPr>
          <w:rFonts w:ascii="宋体" w:hAnsi="宋体" w:hint="eastAsia"/>
          <w:sz w:val="24"/>
        </w:rPr>
        <w:t xml:space="preserve">  </w:t>
      </w:r>
      <w:r>
        <w:rPr>
          <w:rFonts w:ascii="宋体" w:hAnsi="宋体" w:hint="eastAsia"/>
          <w:sz w:val="24"/>
        </w:rPr>
        <w:t>日</w:t>
      </w:r>
    </w:p>
    <w:p w14:paraId="3F07AF14" w14:textId="77777777" w:rsidR="0082373A" w:rsidRDefault="0082373A">
      <w:pPr>
        <w:widowControl w:val="0"/>
        <w:ind w:right="140"/>
        <w:jc w:val="right"/>
        <w:rPr>
          <w:rFonts w:ascii="等线" w:eastAsia="仿宋_GB2312" w:hAnsi="等线"/>
          <w:sz w:val="28"/>
          <w:szCs w:val="22"/>
        </w:rPr>
      </w:pPr>
    </w:p>
    <w:p w14:paraId="24D46510" w14:textId="77777777" w:rsidR="0082373A" w:rsidRDefault="0082373A">
      <w:pPr>
        <w:widowControl w:val="0"/>
        <w:jc w:val="center"/>
        <w:rPr>
          <w:rFonts w:ascii="等线" w:eastAsia="等线" w:hAnsi="等线"/>
          <w:sz w:val="28"/>
          <w:szCs w:val="22"/>
        </w:rPr>
      </w:pPr>
    </w:p>
    <w:p w14:paraId="0335E5A4" w14:textId="77777777" w:rsidR="0082373A" w:rsidRDefault="001653AD">
      <w:pPr>
        <w:widowControl w:val="0"/>
        <w:jc w:val="center"/>
        <w:rPr>
          <w:rFonts w:ascii="宋体" w:eastAsia="等线" w:hAnsi="宋体"/>
          <w:sz w:val="28"/>
          <w:szCs w:val="22"/>
        </w:rPr>
      </w:pPr>
      <w:r>
        <w:rPr>
          <w:rFonts w:ascii="宋体" w:eastAsia="等线" w:hAnsi="宋体" w:hint="eastAsia"/>
          <w:sz w:val="28"/>
          <w:szCs w:val="22"/>
        </w:rPr>
        <w:t>……</w:t>
      </w:r>
      <w:proofErr w:type="gramStart"/>
      <w:r>
        <w:rPr>
          <w:rFonts w:ascii="宋体" w:eastAsia="等线" w:hAnsi="宋体" w:hint="eastAsia"/>
          <w:sz w:val="28"/>
          <w:szCs w:val="22"/>
        </w:rPr>
        <w:t>……………………………………………………………………………………………………</w:t>
      </w:r>
      <w:proofErr w:type="gramEnd"/>
    </w:p>
    <w:p w14:paraId="45B77B5A" w14:textId="77777777" w:rsidR="0082373A" w:rsidRDefault="0082373A">
      <w:pPr>
        <w:widowControl w:val="0"/>
        <w:jc w:val="center"/>
        <w:rPr>
          <w:rFonts w:ascii="等线" w:eastAsia="等线" w:hAnsi="等线"/>
          <w:sz w:val="28"/>
          <w:szCs w:val="22"/>
        </w:rPr>
      </w:pPr>
    </w:p>
    <w:p w14:paraId="2B03FD12" w14:textId="77777777" w:rsidR="0082373A" w:rsidRDefault="001653AD">
      <w:pPr>
        <w:widowControl w:val="0"/>
        <w:spacing w:before="480" w:after="360"/>
        <w:jc w:val="center"/>
        <w:rPr>
          <w:rFonts w:ascii="黑体" w:eastAsia="黑体" w:hAnsi="黑体"/>
          <w:sz w:val="32"/>
          <w:szCs w:val="32"/>
        </w:rPr>
      </w:pPr>
      <w:r>
        <w:rPr>
          <w:rFonts w:ascii="黑体" w:eastAsia="黑体" w:hAnsi="黑体" w:hint="eastAsia"/>
          <w:sz w:val="32"/>
          <w:szCs w:val="32"/>
        </w:rPr>
        <w:t>云南</w:t>
      </w:r>
      <w:r>
        <w:rPr>
          <w:rFonts w:ascii="黑体" w:eastAsia="黑体" w:hAnsi="黑体"/>
          <w:sz w:val="32"/>
          <w:szCs w:val="32"/>
        </w:rPr>
        <w:t>民族大学</w:t>
      </w:r>
      <w:r>
        <w:rPr>
          <w:rFonts w:ascii="黑体" w:eastAsia="黑体" w:hAnsi="黑体" w:hint="eastAsia"/>
          <w:sz w:val="32"/>
          <w:szCs w:val="32"/>
        </w:rPr>
        <w:t>毕业论文</w:t>
      </w:r>
      <w:r>
        <w:rPr>
          <w:rFonts w:ascii="黑体" w:eastAsia="黑体" w:hAnsi="黑体" w:hint="eastAsia"/>
          <w:sz w:val="32"/>
          <w:szCs w:val="32"/>
        </w:rPr>
        <w:t>(</w:t>
      </w:r>
      <w:r>
        <w:rPr>
          <w:rFonts w:ascii="黑体" w:eastAsia="黑体" w:hAnsi="黑体" w:hint="eastAsia"/>
          <w:sz w:val="32"/>
          <w:szCs w:val="32"/>
        </w:rPr>
        <w:t>设计</w:t>
      </w:r>
      <w:r>
        <w:rPr>
          <w:rFonts w:ascii="黑体" w:eastAsia="黑体" w:hAnsi="黑体" w:hint="eastAsia"/>
          <w:sz w:val="32"/>
          <w:szCs w:val="32"/>
        </w:rPr>
        <w:t>)</w:t>
      </w:r>
      <w:r>
        <w:rPr>
          <w:rFonts w:ascii="黑体" w:eastAsia="黑体" w:hAnsi="黑体" w:hint="eastAsia"/>
          <w:sz w:val="32"/>
          <w:szCs w:val="32"/>
        </w:rPr>
        <w:t>使用授权的说明</w:t>
      </w:r>
    </w:p>
    <w:p w14:paraId="5310700F" w14:textId="77777777" w:rsidR="0082373A" w:rsidRDefault="001653AD">
      <w:pPr>
        <w:widowControl w:val="0"/>
        <w:spacing w:line="400" w:lineRule="exact"/>
        <w:ind w:firstLineChars="200" w:firstLine="480"/>
        <w:jc w:val="both"/>
        <w:rPr>
          <w:rFonts w:ascii="宋体" w:hAnsi="宋体"/>
          <w:sz w:val="24"/>
        </w:rPr>
      </w:pPr>
      <w:r>
        <w:rPr>
          <w:rFonts w:ascii="宋体" w:hAnsi="宋体" w:hint="eastAsia"/>
          <w:sz w:val="24"/>
        </w:rPr>
        <w:t>本人完全了解云南民族大学有关保留、使用毕业论文</w:t>
      </w:r>
      <w:r>
        <w:rPr>
          <w:rFonts w:ascii="宋体" w:hAnsi="宋体" w:hint="eastAsia"/>
          <w:sz w:val="24"/>
        </w:rPr>
        <w:t>(</w:t>
      </w:r>
      <w:r>
        <w:rPr>
          <w:rFonts w:ascii="宋体" w:hAnsi="宋体" w:hint="eastAsia"/>
          <w:sz w:val="24"/>
        </w:rPr>
        <w:t>设计</w:t>
      </w:r>
      <w:r>
        <w:rPr>
          <w:rFonts w:ascii="宋体" w:hAnsi="宋体" w:hint="eastAsia"/>
          <w:sz w:val="24"/>
        </w:rPr>
        <w:t>)</w:t>
      </w:r>
      <w:r>
        <w:rPr>
          <w:rFonts w:ascii="宋体" w:hAnsi="宋体" w:hint="eastAsia"/>
          <w:sz w:val="24"/>
        </w:rPr>
        <w:t>的</w:t>
      </w:r>
      <w:r>
        <w:rPr>
          <w:rFonts w:ascii="宋体" w:hAnsi="宋体" w:hint="eastAsia"/>
          <w:sz w:val="24"/>
        </w:rPr>
        <w:t>规定</w:t>
      </w:r>
      <w:r>
        <w:rPr>
          <w:rFonts w:ascii="宋体" w:hAnsi="宋体" w:hint="eastAsia"/>
          <w:sz w:val="24"/>
        </w:rPr>
        <w:t>，即：学校有权保留、送交论文的复印件，允许论文被查阅，学校可以公布论文</w:t>
      </w:r>
      <w:r>
        <w:rPr>
          <w:rFonts w:ascii="宋体" w:hAnsi="宋体" w:hint="eastAsia"/>
          <w:sz w:val="24"/>
        </w:rPr>
        <w:t>(</w:t>
      </w:r>
      <w:r>
        <w:rPr>
          <w:rFonts w:ascii="宋体" w:hAnsi="宋体" w:hint="eastAsia"/>
          <w:sz w:val="24"/>
        </w:rPr>
        <w:t>设计</w:t>
      </w:r>
      <w:r>
        <w:rPr>
          <w:rFonts w:ascii="宋体" w:hAnsi="宋体" w:hint="eastAsia"/>
          <w:sz w:val="24"/>
        </w:rPr>
        <w:t>)</w:t>
      </w:r>
      <w:r>
        <w:rPr>
          <w:rFonts w:ascii="宋体" w:hAnsi="宋体" w:hint="eastAsia"/>
          <w:sz w:val="24"/>
        </w:rPr>
        <w:t>的全部或部分内容，可以采用影印或其他复制手段保存论文</w:t>
      </w:r>
      <w:r>
        <w:rPr>
          <w:rFonts w:ascii="宋体" w:hAnsi="宋体" w:hint="eastAsia"/>
          <w:sz w:val="24"/>
        </w:rPr>
        <w:t>(</w:t>
      </w:r>
      <w:r>
        <w:rPr>
          <w:rFonts w:ascii="宋体" w:hAnsi="宋体" w:hint="eastAsia"/>
          <w:sz w:val="24"/>
        </w:rPr>
        <w:t>设计</w:t>
      </w:r>
      <w:r>
        <w:rPr>
          <w:rFonts w:ascii="宋体" w:hAnsi="宋体" w:hint="eastAsia"/>
          <w:sz w:val="24"/>
        </w:rPr>
        <w:t>)</w:t>
      </w:r>
      <w:r>
        <w:rPr>
          <w:rFonts w:ascii="宋体" w:hAnsi="宋体" w:hint="eastAsia"/>
          <w:sz w:val="24"/>
        </w:rPr>
        <w:t>。</w:t>
      </w:r>
    </w:p>
    <w:p w14:paraId="38A7C518" w14:textId="77777777" w:rsidR="0082373A" w:rsidRDefault="001653AD">
      <w:pPr>
        <w:widowControl w:val="0"/>
        <w:spacing w:line="400" w:lineRule="exact"/>
        <w:ind w:firstLine="200"/>
        <w:jc w:val="both"/>
        <w:rPr>
          <w:rFonts w:ascii="宋体" w:hAnsi="宋体"/>
          <w:sz w:val="24"/>
        </w:rPr>
      </w:pPr>
      <w:r>
        <w:rPr>
          <w:rFonts w:ascii="宋体" w:hAnsi="宋体" w:hint="eastAsia"/>
          <w:sz w:val="24"/>
        </w:rPr>
        <w:t>（保密论文在解密后应遵守）</w:t>
      </w:r>
    </w:p>
    <w:p w14:paraId="1740F4CD" w14:textId="77777777" w:rsidR="0082373A" w:rsidRDefault="0082373A">
      <w:pPr>
        <w:widowControl w:val="0"/>
        <w:spacing w:line="400" w:lineRule="exact"/>
        <w:ind w:firstLine="200"/>
        <w:jc w:val="both"/>
        <w:rPr>
          <w:rFonts w:ascii="宋体" w:hAnsi="宋体"/>
          <w:sz w:val="24"/>
        </w:rPr>
      </w:pPr>
    </w:p>
    <w:p w14:paraId="31FC1019" w14:textId="77777777" w:rsidR="0082373A" w:rsidRDefault="0082373A">
      <w:pPr>
        <w:widowControl w:val="0"/>
        <w:spacing w:line="400" w:lineRule="exact"/>
        <w:ind w:firstLine="200"/>
        <w:jc w:val="both"/>
        <w:rPr>
          <w:rFonts w:ascii="宋体" w:hAnsi="宋体"/>
          <w:sz w:val="24"/>
        </w:rPr>
      </w:pPr>
    </w:p>
    <w:p w14:paraId="2E026EB1" w14:textId="77777777" w:rsidR="0082373A" w:rsidRDefault="001653AD">
      <w:pPr>
        <w:widowControl w:val="0"/>
        <w:spacing w:line="400" w:lineRule="exact"/>
        <w:ind w:firstLine="200"/>
        <w:jc w:val="both"/>
        <w:rPr>
          <w:rFonts w:ascii="宋体" w:hAnsi="宋体"/>
          <w:sz w:val="24"/>
        </w:rPr>
      </w:pPr>
      <w:r>
        <w:rPr>
          <w:rFonts w:ascii="宋体" w:hAnsi="宋体" w:hint="eastAsia"/>
          <w:sz w:val="24"/>
        </w:rPr>
        <w:t>指导教师签名：</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hint="eastAsia"/>
          <w:sz w:val="24"/>
        </w:rPr>
        <w:t>论文</w:t>
      </w:r>
      <w:r>
        <w:rPr>
          <w:rFonts w:ascii="宋体" w:hAnsi="宋体" w:hint="eastAsia"/>
          <w:sz w:val="24"/>
        </w:rPr>
        <w:t>(</w:t>
      </w:r>
      <w:r>
        <w:rPr>
          <w:rFonts w:ascii="宋体" w:hAnsi="宋体" w:hint="eastAsia"/>
          <w:sz w:val="24"/>
        </w:rPr>
        <w:t>设计</w:t>
      </w:r>
      <w:r>
        <w:rPr>
          <w:rFonts w:ascii="宋体" w:hAnsi="宋体" w:hint="eastAsia"/>
          <w:sz w:val="24"/>
        </w:rPr>
        <w:t>)</w:t>
      </w:r>
      <w:r>
        <w:rPr>
          <w:rFonts w:ascii="宋体" w:hAnsi="宋体" w:hint="eastAsia"/>
          <w:sz w:val="24"/>
        </w:rPr>
        <w:t>作者签名：</w:t>
      </w:r>
      <w:r>
        <w:rPr>
          <w:rFonts w:ascii="宋体" w:hAnsi="宋体" w:hint="eastAsia"/>
          <w:sz w:val="24"/>
        </w:rPr>
        <w:t>刘志丽</w:t>
      </w:r>
    </w:p>
    <w:p w14:paraId="2E5D4D73" w14:textId="77777777" w:rsidR="0082373A" w:rsidRDefault="0082373A">
      <w:pPr>
        <w:widowControl w:val="0"/>
        <w:spacing w:line="400" w:lineRule="exact"/>
        <w:ind w:firstLine="200"/>
        <w:jc w:val="both"/>
        <w:rPr>
          <w:rFonts w:ascii="宋体" w:hAnsi="宋体"/>
          <w:sz w:val="24"/>
        </w:rPr>
      </w:pPr>
    </w:p>
    <w:p w14:paraId="5A63B2C8" w14:textId="77777777" w:rsidR="0082373A" w:rsidRDefault="001653AD">
      <w:pPr>
        <w:widowControl w:val="0"/>
        <w:spacing w:line="400" w:lineRule="exact"/>
        <w:ind w:firstLine="200"/>
        <w:jc w:val="center"/>
        <w:rPr>
          <w:rFonts w:ascii="宋体" w:hAnsi="宋体"/>
          <w:sz w:val="24"/>
        </w:rPr>
        <w:sectPr w:rsidR="0082373A">
          <w:headerReference w:type="default" r:id="rId12"/>
          <w:pgSz w:w="11906" w:h="16838"/>
          <w:pgMar w:top="2155" w:right="1814" w:bottom="2155" w:left="1814" w:header="851" w:footer="992" w:gutter="0"/>
          <w:pgNumType w:fmt="upperRoman" w:start="1"/>
          <w:cols w:space="425"/>
          <w:docGrid w:type="linesAndChars" w:linePitch="312"/>
        </w:sectPr>
      </w:pPr>
      <w:r>
        <w:rPr>
          <w:rFonts w:ascii="宋体" w:hAnsi="宋体" w:hint="eastAsia"/>
          <w:sz w:val="24"/>
        </w:rPr>
        <w:t xml:space="preserve">                      </w:t>
      </w:r>
      <w:r>
        <w:rPr>
          <w:rFonts w:ascii="宋体" w:hAnsi="宋体"/>
          <w:sz w:val="24"/>
        </w:rPr>
        <w:t xml:space="preserve">     </w:t>
      </w:r>
      <w:r>
        <w:rPr>
          <w:rFonts w:ascii="宋体" w:hAnsi="宋体" w:hint="eastAsia"/>
          <w:sz w:val="24"/>
        </w:rPr>
        <w:t>日</w:t>
      </w:r>
      <w:r>
        <w:rPr>
          <w:rFonts w:ascii="宋体" w:hAnsi="宋体" w:hint="eastAsia"/>
          <w:sz w:val="24"/>
        </w:rPr>
        <w:t xml:space="preserve">  </w:t>
      </w:r>
      <w:r>
        <w:rPr>
          <w:rFonts w:ascii="宋体" w:hAnsi="宋体" w:hint="eastAsia"/>
          <w:sz w:val="24"/>
        </w:rPr>
        <w:t>期：</w:t>
      </w:r>
      <w:r>
        <w:rPr>
          <w:rFonts w:ascii="宋体" w:hAnsi="宋体"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sz w:val="24"/>
        </w:rPr>
        <w:t xml:space="preserve"> </w:t>
      </w:r>
      <w:r>
        <w:rPr>
          <w:rFonts w:ascii="宋体" w:hAnsi="宋体" w:hint="eastAsia"/>
          <w:sz w:val="24"/>
        </w:rPr>
        <w:t>日</w:t>
      </w:r>
      <w:r>
        <w:rPr>
          <w:rFonts w:ascii="宋体" w:hAnsi="宋体" w:hint="eastAsia"/>
          <w:sz w:val="24"/>
        </w:rPr>
        <w:t xml:space="preserve"> </w:t>
      </w:r>
    </w:p>
    <w:p w14:paraId="3DCE8749" w14:textId="77777777" w:rsidR="0082373A" w:rsidRDefault="001653AD">
      <w:pPr>
        <w:pStyle w:val="af6"/>
        <w:spacing w:before="480" w:after="360"/>
        <w:ind w:firstLine="643"/>
        <w:jc w:val="center"/>
        <w:rPr>
          <w:rFonts w:ascii="黑体" w:eastAsia="黑体" w:hAnsi="黑体"/>
          <w:b/>
          <w:sz w:val="32"/>
          <w:szCs w:val="32"/>
        </w:rPr>
      </w:pPr>
      <w:r>
        <w:rPr>
          <w:rFonts w:ascii="黑体" w:eastAsia="黑体" w:hAnsi="黑体" w:hint="eastAsia"/>
          <w:b/>
          <w:sz w:val="32"/>
          <w:szCs w:val="32"/>
        </w:rPr>
        <w:lastRenderedPageBreak/>
        <w:t>摘</w:t>
      </w:r>
      <w:r>
        <w:rPr>
          <w:rFonts w:ascii="黑体" w:eastAsia="黑体" w:hAnsi="黑体" w:hint="eastAsia"/>
          <w:b/>
          <w:sz w:val="32"/>
          <w:szCs w:val="32"/>
        </w:rPr>
        <w:t xml:space="preserve">  </w:t>
      </w:r>
      <w:r>
        <w:rPr>
          <w:rFonts w:ascii="黑体" w:eastAsia="黑体" w:hAnsi="黑体" w:hint="eastAsia"/>
          <w:b/>
          <w:sz w:val="32"/>
          <w:szCs w:val="32"/>
        </w:rPr>
        <w:t>要</w:t>
      </w:r>
    </w:p>
    <w:p w14:paraId="3728D330" w14:textId="77777777" w:rsidR="0082373A" w:rsidRDefault="0082373A">
      <w:pPr>
        <w:pStyle w:val="af6"/>
        <w:spacing w:line="400" w:lineRule="exact"/>
        <w:ind w:firstLine="480"/>
        <w:rPr>
          <w:rFonts w:ascii="宋体" w:hAnsi="宋体"/>
          <w:sz w:val="24"/>
          <w:szCs w:val="24"/>
        </w:rPr>
      </w:pPr>
    </w:p>
    <w:p w14:paraId="343A9FD8" w14:textId="77777777" w:rsidR="0082373A" w:rsidRDefault="001653AD">
      <w:pPr>
        <w:pStyle w:val="af6"/>
        <w:spacing w:line="400" w:lineRule="exact"/>
        <w:ind w:firstLine="480"/>
        <w:rPr>
          <w:rFonts w:ascii="宋体" w:hAnsi="宋体"/>
          <w:sz w:val="24"/>
          <w:szCs w:val="24"/>
        </w:rPr>
      </w:pPr>
      <w:r>
        <w:rPr>
          <w:rFonts w:ascii="宋体" w:hAnsi="宋体" w:hint="eastAsia"/>
          <w:sz w:val="24"/>
          <w:szCs w:val="24"/>
        </w:rPr>
        <w:t>近年来，</w:t>
      </w:r>
      <w:r>
        <w:rPr>
          <w:rFonts w:ascii="宋体" w:hAnsi="宋体" w:hint="eastAsia"/>
          <w:sz w:val="24"/>
          <w:szCs w:val="24"/>
        </w:rPr>
        <w:t>人们为了追求高质量的生活</w:t>
      </w:r>
      <w:r>
        <w:rPr>
          <w:rFonts w:ascii="宋体" w:hAnsi="宋体" w:hint="eastAsia"/>
          <w:sz w:val="24"/>
          <w:szCs w:val="24"/>
        </w:rPr>
        <w:t>水平不得不外出务工。因此又引发了一系列的社会问题，随着外出务工人员的增多，子女们工作、或是学习离开父母最终导致空巢老人的社会现象日趋增多，引发了社会的极大关注。</w:t>
      </w:r>
    </w:p>
    <w:p w14:paraId="4812FF47" w14:textId="77777777" w:rsidR="0082373A" w:rsidRDefault="001653AD">
      <w:pPr>
        <w:spacing w:line="440" w:lineRule="exact"/>
        <w:ind w:firstLineChars="200" w:firstLine="480"/>
        <w:rPr>
          <w:rFonts w:ascii="宋体" w:hAnsi="宋体"/>
          <w:sz w:val="24"/>
        </w:rPr>
      </w:pPr>
      <w:r>
        <w:rPr>
          <w:rFonts w:ascii="宋体" w:hAnsi="宋体" w:hint="eastAsia"/>
          <w:sz w:val="24"/>
        </w:rPr>
        <w:t>正是由于引起社会极大的关注热点，一些科学家纷纷加大对空巢老人这一群体的研究。为了合理的服务于空巢老人信息服务管理平台，缓解年轻人的压力。该文首先分析了社会空巢老人的发展趋势</w:t>
      </w:r>
      <w:proofErr w:type="gramStart"/>
      <w:r>
        <w:rPr>
          <w:rFonts w:ascii="宋体" w:hAnsi="宋体" w:hint="eastAsia"/>
          <w:sz w:val="24"/>
        </w:rPr>
        <w:t>以及她它存在</w:t>
      </w:r>
      <w:proofErr w:type="gramEnd"/>
      <w:r>
        <w:rPr>
          <w:rFonts w:ascii="宋体" w:hAnsi="宋体" w:hint="eastAsia"/>
          <w:sz w:val="24"/>
        </w:rPr>
        <w:t>的问题。该平台主要介绍了它具体所实现的功能从实际问题出发。该平台主要采用的开发环境是</w:t>
      </w:r>
      <w:r>
        <w:rPr>
          <w:rFonts w:ascii="宋体" w:hAnsi="宋体"/>
          <w:sz w:val="24"/>
        </w:rPr>
        <w:t>visual studio 201</w:t>
      </w:r>
      <w:r>
        <w:rPr>
          <w:rFonts w:ascii="宋体" w:hAnsi="宋体" w:hint="eastAsia"/>
          <w:sz w:val="24"/>
        </w:rPr>
        <w:t>9</w:t>
      </w:r>
      <w:r>
        <w:rPr>
          <w:rFonts w:ascii="宋体" w:hAnsi="宋体" w:hint="eastAsia"/>
          <w:sz w:val="24"/>
        </w:rPr>
        <w:t>和</w:t>
      </w:r>
      <w:r>
        <w:rPr>
          <w:rFonts w:ascii="宋体" w:hAnsi="宋体"/>
          <w:sz w:val="24"/>
        </w:rPr>
        <w:t>android studio</w:t>
      </w:r>
      <w:r>
        <w:rPr>
          <w:rFonts w:ascii="宋体" w:hAnsi="宋体" w:hint="eastAsia"/>
          <w:sz w:val="24"/>
        </w:rPr>
        <w:t>，数据库采用</w:t>
      </w:r>
      <w:r>
        <w:rPr>
          <w:rFonts w:ascii="宋体" w:hAnsi="宋体" w:hint="eastAsia"/>
          <w:sz w:val="24"/>
        </w:rPr>
        <w:t xml:space="preserve">Microsoft </w:t>
      </w:r>
      <w:r>
        <w:rPr>
          <w:rFonts w:ascii="宋体" w:hAnsi="宋体"/>
          <w:sz w:val="24"/>
        </w:rPr>
        <w:t>SQL</w:t>
      </w:r>
      <w:r>
        <w:rPr>
          <w:rFonts w:ascii="宋体" w:hAnsi="宋体" w:hint="eastAsia"/>
          <w:sz w:val="24"/>
        </w:rPr>
        <w:t xml:space="preserve"> </w:t>
      </w:r>
      <w:r>
        <w:rPr>
          <w:rFonts w:ascii="宋体" w:hAnsi="宋体"/>
          <w:sz w:val="24"/>
        </w:rPr>
        <w:t>Server</w:t>
      </w:r>
      <w:r>
        <w:rPr>
          <w:rFonts w:ascii="宋体" w:hAnsi="宋体" w:hint="eastAsia"/>
          <w:sz w:val="24"/>
        </w:rPr>
        <w:t xml:space="preserve"> Management </w:t>
      </w:r>
      <w:r>
        <w:rPr>
          <w:rFonts w:ascii="宋体" w:hAnsi="宋体"/>
          <w:sz w:val="24"/>
        </w:rPr>
        <w:t>201</w:t>
      </w:r>
      <w:r>
        <w:rPr>
          <w:rFonts w:ascii="宋体" w:hAnsi="宋体" w:hint="eastAsia"/>
          <w:sz w:val="24"/>
        </w:rPr>
        <w:t>8</w:t>
      </w:r>
      <w:r>
        <w:rPr>
          <w:rFonts w:ascii="宋体" w:hAnsi="宋体" w:hint="eastAsia"/>
          <w:sz w:val="24"/>
        </w:rPr>
        <w:t>技术合成一体的应用开发平台。</w:t>
      </w:r>
    </w:p>
    <w:p w14:paraId="1BD83085" w14:textId="77777777" w:rsidR="0082373A" w:rsidRDefault="0082373A">
      <w:pPr>
        <w:pStyle w:val="af6"/>
        <w:spacing w:line="400" w:lineRule="exact"/>
        <w:ind w:firstLine="480"/>
        <w:rPr>
          <w:rFonts w:ascii="宋体" w:hAnsi="宋体"/>
          <w:sz w:val="24"/>
          <w:szCs w:val="24"/>
        </w:rPr>
      </w:pPr>
    </w:p>
    <w:p w14:paraId="4FCA1D1B" w14:textId="77777777" w:rsidR="0082373A" w:rsidRDefault="0082373A">
      <w:pPr>
        <w:pStyle w:val="af6"/>
        <w:spacing w:line="400" w:lineRule="exact"/>
        <w:ind w:firstLine="480"/>
        <w:rPr>
          <w:rFonts w:ascii="宋体" w:hAnsi="宋体"/>
          <w:sz w:val="24"/>
          <w:szCs w:val="24"/>
        </w:rPr>
      </w:pPr>
    </w:p>
    <w:p w14:paraId="17CB76E4" w14:textId="77777777" w:rsidR="0082373A" w:rsidRDefault="0082373A">
      <w:pPr>
        <w:pStyle w:val="af6"/>
        <w:spacing w:line="400" w:lineRule="exact"/>
        <w:ind w:firstLine="480"/>
        <w:rPr>
          <w:rFonts w:ascii="宋体" w:hAnsi="宋体"/>
          <w:sz w:val="24"/>
          <w:szCs w:val="24"/>
        </w:rPr>
      </w:pPr>
    </w:p>
    <w:p w14:paraId="739CD9BF" w14:textId="77777777" w:rsidR="0082373A" w:rsidRDefault="001653AD">
      <w:pPr>
        <w:snapToGrid w:val="0"/>
        <w:spacing w:line="400" w:lineRule="exact"/>
        <w:ind w:firstLineChars="200" w:firstLine="562"/>
        <w:rPr>
          <w:rFonts w:ascii="宋体" w:hAnsi="宋体"/>
          <w:sz w:val="24"/>
        </w:rPr>
      </w:pPr>
      <w:r>
        <w:rPr>
          <w:rFonts w:ascii="宋体" w:hAnsi="宋体" w:cs="宋体" w:hint="eastAsia"/>
          <w:b/>
          <w:kern w:val="0"/>
          <w:sz w:val="28"/>
          <w:szCs w:val="28"/>
        </w:rPr>
        <w:t>关键词：</w:t>
      </w:r>
      <w:r>
        <w:rPr>
          <w:rFonts w:ascii="宋体" w:hAnsi="宋体" w:hint="eastAsia"/>
          <w:sz w:val="24"/>
        </w:rPr>
        <w:t>空巢老人信息服务管理平台</w:t>
      </w:r>
      <w:r>
        <w:rPr>
          <w:rFonts w:ascii="宋体" w:hAnsi="宋体" w:hint="eastAsia"/>
          <w:sz w:val="24"/>
        </w:rPr>
        <w:t>;</w:t>
      </w:r>
      <w:r>
        <w:rPr>
          <w:rFonts w:ascii="宋体" w:hAnsi="宋体" w:hint="eastAsia"/>
          <w:sz w:val="24"/>
        </w:rPr>
        <w:t>数据库</w:t>
      </w:r>
      <w:r>
        <w:rPr>
          <w:rFonts w:ascii="宋体" w:hAnsi="宋体" w:hint="eastAsia"/>
          <w:sz w:val="24"/>
        </w:rPr>
        <w:t>;</w:t>
      </w:r>
      <w:r>
        <w:rPr>
          <w:rFonts w:ascii="宋体" w:hAnsi="宋体"/>
          <w:sz w:val="24"/>
        </w:rPr>
        <w:t>visual studio</w:t>
      </w:r>
      <w:r>
        <w:rPr>
          <w:rFonts w:ascii="宋体" w:hAnsi="宋体" w:hint="eastAsia"/>
          <w:sz w:val="24"/>
        </w:rPr>
        <w:t xml:space="preserve"> </w:t>
      </w:r>
      <w:r>
        <w:rPr>
          <w:rFonts w:ascii="宋体" w:hAnsi="宋体" w:hint="eastAsia"/>
          <w:sz w:val="24"/>
        </w:rPr>
        <w:t>；</w:t>
      </w:r>
      <w:r>
        <w:rPr>
          <w:rFonts w:ascii="宋体" w:hAnsi="宋体"/>
          <w:sz w:val="24"/>
        </w:rPr>
        <w:t>android studio</w:t>
      </w:r>
      <w:r>
        <w:rPr>
          <w:rFonts w:ascii="宋体" w:hAnsi="宋体" w:hint="eastAsia"/>
          <w:sz w:val="24"/>
        </w:rPr>
        <w:t>;</w:t>
      </w:r>
      <w:r>
        <w:rPr>
          <w:rFonts w:ascii="宋体" w:hAnsi="宋体" w:hint="eastAsia"/>
          <w:sz w:val="24"/>
        </w:rPr>
        <w:t>空巢老人</w:t>
      </w:r>
    </w:p>
    <w:p w14:paraId="635A7B2E" w14:textId="77777777" w:rsidR="0082373A" w:rsidRDefault="0082373A">
      <w:pPr>
        <w:snapToGrid w:val="0"/>
        <w:spacing w:line="400" w:lineRule="exact"/>
        <w:ind w:firstLineChars="200" w:firstLine="480"/>
        <w:rPr>
          <w:rFonts w:ascii="宋体" w:hAnsi="宋体"/>
          <w:sz w:val="24"/>
        </w:rPr>
      </w:pPr>
    </w:p>
    <w:p w14:paraId="21348B39" w14:textId="77777777" w:rsidR="0082373A" w:rsidRDefault="0082373A">
      <w:pPr>
        <w:snapToGrid w:val="0"/>
        <w:spacing w:line="400" w:lineRule="exact"/>
        <w:ind w:firstLineChars="200" w:firstLine="480"/>
        <w:rPr>
          <w:rFonts w:ascii="宋体" w:hAnsi="宋体"/>
          <w:sz w:val="24"/>
        </w:rPr>
      </w:pPr>
    </w:p>
    <w:p w14:paraId="77CDD8AE" w14:textId="77777777" w:rsidR="0082373A" w:rsidRDefault="0082373A">
      <w:pPr>
        <w:snapToGrid w:val="0"/>
        <w:spacing w:line="400" w:lineRule="exact"/>
        <w:rPr>
          <w:rFonts w:ascii="宋体" w:hAnsi="宋体"/>
          <w:sz w:val="24"/>
        </w:rPr>
      </w:pPr>
    </w:p>
    <w:p w14:paraId="2EFE7649" w14:textId="77777777" w:rsidR="0082373A" w:rsidRDefault="0082373A">
      <w:pPr>
        <w:snapToGrid w:val="0"/>
        <w:spacing w:line="400" w:lineRule="exact"/>
        <w:rPr>
          <w:rFonts w:ascii="宋体" w:hAnsi="宋体"/>
          <w:sz w:val="24"/>
        </w:rPr>
      </w:pPr>
    </w:p>
    <w:p w14:paraId="730C97B9" w14:textId="77777777" w:rsidR="0082373A" w:rsidRDefault="0082373A">
      <w:pPr>
        <w:snapToGrid w:val="0"/>
        <w:spacing w:line="400" w:lineRule="exact"/>
        <w:rPr>
          <w:rFonts w:ascii="宋体" w:hAnsi="宋体"/>
          <w:sz w:val="24"/>
        </w:rPr>
      </w:pPr>
    </w:p>
    <w:p w14:paraId="45257FCE" w14:textId="77777777" w:rsidR="0082373A" w:rsidRDefault="0082373A">
      <w:pPr>
        <w:snapToGrid w:val="0"/>
        <w:spacing w:line="400" w:lineRule="exact"/>
        <w:rPr>
          <w:rFonts w:ascii="宋体" w:hAnsi="宋体"/>
          <w:sz w:val="24"/>
        </w:rPr>
      </w:pPr>
    </w:p>
    <w:p w14:paraId="4AA4D561" w14:textId="77777777" w:rsidR="0082373A" w:rsidRDefault="0082373A">
      <w:pPr>
        <w:snapToGrid w:val="0"/>
        <w:spacing w:line="400" w:lineRule="exact"/>
        <w:rPr>
          <w:rFonts w:ascii="宋体" w:hAnsi="宋体"/>
          <w:sz w:val="24"/>
        </w:rPr>
      </w:pPr>
    </w:p>
    <w:p w14:paraId="309AD862" w14:textId="77777777" w:rsidR="0082373A" w:rsidRDefault="0082373A">
      <w:pPr>
        <w:snapToGrid w:val="0"/>
        <w:spacing w:line="400" w:lineRule="exact"/>
        <w:rPr>
          <w:rFonts w:ascii="宋体" w:hAnsi="宋体"/>
          <w:sz w:val="24"/>
        </w:rPr>
      </w:pPr>
    </w:p>
    <w:p w14:paraId="3F6C01E4" w14:textId="77777777" w:rsidR="0082373A" w:rsidRDefault="0082373A">
      <w:pPr>
        <w:snapToGrid w:val="0"/>
        <w:spacing w:line="400" w:lineRule="exact"/>
        <w:rPr>
          <w:rFonts w:ascii="宋体" w:hAnsi="宋体"/>
          <w:sz w:val="24"/>
        </w:rPr>
      </w:pPr>
    </w:p>
    <w:p w14:paraId="2D915CF3" w14:textId="77777777" w:rsidR="0082373A" w:rsidRDefault="0082373A">
      <w:pPr>
        <w:spacing w:before="480" w:after="360"/>
        <w:jc w:val="center"/>
        <w:rPr>
          <w:b/>
          <w:kern w:val="0"/>
          <w:sz w:val="30"/>
          <w:szCs w:val="30"/>
        </w:rPr>
      </w:pPr>
    </w:p>
    <w:p w14:paraId="3CA796F1" w14:textId="77777777" w:rsidR="0082373A" w:rsidRDefault="001653AD">
      <w:pPr>
        <w:spacing w:before="480" w:after="360"/>
        <w:jc w:val="center"/>
        <w:rPr>
          <w:rFonts w:ascii="宋体" w:hAnsi="宋体"/>
          <w:sz w:val="30"/>
          <w:szCs w:val="30"/>
        </w:rPr>
      </w:pPr>
      <w:r>
        <w:rPr>
          <w:rFonts w:hint="eastAsia"/>
          <w:b/>
          <w:kern w:val="0"/>
          <w:sz w:val="30"/>
          <w:szCs w:val="30"/>
        </w:rPr>
        <w:lastRenderedPageBreak/>
        <w:t>Abstract</w:t>
      </w:r>
    </w:p>
    <w:p w14:paraId="04566C07" w14:textId="77777777" w:rsidR="0082373A" w:rsidRDefault="0082373A">
      <w:pPr>
        <w:spacing w:line="400" w:lineRule="exact"/>
        <w:ind w:firstLineChars="295" w:firstLine="708"/>
        <w:jc w:val="both"/>
        <w:rPr>
          <w:kern w:val="0"/>
          <w:sz w:val="24"/>
        </w:rPr>
      </w:pPr>
    </w:p>
    <w:p w14:paraId="027AFF2B" w14:textId="77777777" w:rsidR="0082373A" w:rsidRDefault="001653AD">
      <w:pPr>
        <w:spacing w:line="400" w:lineRule="exact"/>
        <w:ind w:firstLineChars="200" w:firstLine="480"/>
        <w:jc w:val="both"/>
        <w:rPr>
          <w:kern w:val="0"/>
          <w:sz w:val="24"/>
        </w:rPr>
      </w:pPr>
      <w:r>
        <w:rPr>
          <w:rFonts w:hint="eastAsia"/>
          <w:kern w:val="0"/>
          <w:sz w:val="24"/>
        </w:rPr>
        <w:t xml:space="preserve"> In recent years, people have to go out to work in order to pursue a high quality of living. Therefore, it has caused a series of social problems. With the increase of migrant workers, the social phenomenon of empty-nesters is gradually increasing as child</w:t>
      </w:r>
      <w:r>
        <w:rPr>
          <w:rFonts w:hint="eastAsia"/>
          <w:kern w:val="0"/>
          <w:sz w:val="24"/>
        </w:rPr>
        <w:t>ren work or learn to leave their parents, which has aroused great concern in the society.</w:t>
      </w:r>
    </w:p>
    <w:p w14:paraId="439BD80F" w14:textId="77777777" w:rsidR="0082373A" w:rsidRDefault="001653AD">
      <w:pPr>
        <w:spacing w:line="400" w:lineRule="exact"/>
        <w:ind w:firstLineChars="200" w:firstLine="480"/>
        <w:jc w:val="both"/>
        <w:rPr>
          <w:kern w:val="0"/>
          <w:sz w:val="24"/>
        </w:rPr>
      </w:pPr>
      <w:r>
        <w:rPr>
          <w:rFonts w:hint="eastAsia"/>
          <w:kern w:val="0"/>
          <w:sz w:val="24"/>
        </w:rPr>
        <w:t xml:space="preserve">It is because of the great attention of the society that some scientists have increased their research on the group of empty-nesters. In order to reasonably </w:t>
      </w:r>
      <w:r>
        <w:rPr>
          <w:rFonts w:hint="eastAsia"/>
          <w:kern w:val="0"/>
          <w:sz w:val="24"/>
        </w:rPr>
        <w:t xml:space="preserve">serve the information service management platform for empty-nesters and relieve the pressure of young people. Firstly, this paper analyzes the development trend of the empty-nesters and their problems. The platform mainly introduces its specific functions </w:t>
      </w:r>
      <w:r>
        <w:rPr>
          <w:rFonts w:hint="eastAsia"/>
          <w:kern w:val="0"/>
          <w:sz w:val="24"/>
        </w:rPr>
        <w:t>from the practical problems. The main development environment of this platform is visual studio 2019 and android studio, and the database is an application development platform integrated with Microsoft SQL Server Management 2018 technology.</w:t>
      </w:r>
    </w:p>
    <w:p w14:paraId="4CBC7D36" w14:textId="77777777" w:rsidR="0082373A" w:rsidRDefault="0082373A">
      <w:pPr>
        <w:spacing w:line="400" w:lineRule="exact"/>
        <w:ind w:firstLineChars="200" w:firstLine="480"/>
        <w:jc w:val="both"/>
        <w:rPr>
          <w:kern w:val="0"/>
          <w:sz w:val="24"/>
        </w:rPr>
      </w:pPr>
    </w:p>
    <w:p w14:paraId="761C4F37" w14:textId="77777777" w:rsidR="0082373A" w:rsidRDefault="0082373A">
      <w:pPr>
        <w:spacing w:line="400" w:lineRule="exact"/>
        <w:ind w:firstLineChars="200" w:firstLine="480"/>
        <w:jc w:val="both"/>
        <w:rPr>
          <w:kern w:val="0"/>
          <w:sz w:val="24"/>
        </w:rPr>
      </w:pPr>
    </w:p>
    <w:p w14:paraId="3717DF93" w14:textId="77777777" w:rsidR="0082373A" w:rsidRDefault="0082373A">
      <w:pPr>
        <w:spacing w:line="400" w:lineRule="exact"/>
        <w:ind w:firstLineChars="200" w:firstLine="480"/>
        <w:jc w:val="both"/>
        <w:rPr>
          <w:kern w:val="0"/>
          <w:sz w:val="24"/>
        </w:rPr>
      </w:pPr>
    </w:p>
    <w:p w14:paraId="29E8E824" w14:textId="77777777" w:rsidR="0082373A" w:rsidRDefault="0082373A">
      <w:pPr>
        <w:spacing w:line="400" w:lineRule="exact"/>
        <w:ind w:firstLineChars="200" w:firstLine="480"/>
        <w:jc w:val="both"/>
        <w:rPr>
          <w:kern w:val="0"/>
          <w:sz w:val="24"/>
        </w:rPr>
      </w:pPr>
    </w:p>
    <w:p w14:paraId="671E6978" w14:textId="77777777" w:rsidR="0082373A" w:rsidRDefault="001653AD">
      <w:pPr>
        <w:spacing w:before="480" w:after="360" w:line="400" w:lineRule="exact"/>
        <w:ind w:firstLineChars="200" w:firstLine="562"/>
        <w:rPr>
          <w:rFonts w:asciiTheme="minorEastAsia" w:hAnsiTheme="minorEastAsia"/>
          <w:b/>
          <w:kern w:val="0"/>
          <w:sz w:val="24"/>
        </w:rPr>
      </w:pPr>
      <w:r>
        <w:rPr>
          <w:rFonts w:hint="eastAsia"/>
          <w:b/>
          <w:kern w:val="0"/>
          <w:sz w:val="28"/>
          <w:szCs w:val="28"/>
        </w:rPr>
        <w:t>Keywords:</w:t>
      </w:r>
      <w:r>
        <w:rPr>
          <w:b/>
          <w:kern w:val="0"/>
          <w:sz w:val="28"/>
          <w:szCs w:val="28"/>
        </w:rPr>
        <w:t xml:space="preserve"> </w:t>
      </w:r>
      <w:r>
        <w:rPr>
          <w:rFonts w:hint="eastAsia"/>
          <w:kern w:val="0"/>
          <w:sz w:val="24"/>
        </w:rPr>
        <w:t xml:space="preserve">Information service management platform for empty nesters; Database; Visual </w:t>
      </w:r>
      <w:proofErr w:type="spellStart"/>
      <w:proofErr w:type="gramStart"/>
      <w:r>
        <w:rPr>
          <w:rFonts w:hint="eastAsia"/>
          <w:kern w:val="0"/>
          <w:sz w:val="24"/>
        </w:rPr>
        <w:t>studio</w:t>
      </w:r>
      <w:r>
        <w:rPr>
          <w:rFonts w:hint="eastAsia"/>
          <w:kern w:val="0"/>
          <w:sz w:val="24"/>
        </w:rPr>
        <w:t>;</w:t>
      </w:r>
      <w:r>
        <w:rPr>
          <w:rFonts w:hint="eastAsia"/>
          <w:kern w:val="0"/>
          <w:sz w:val="24"/>
        </w:rPr>
        <w:t>Android</w:t>
      </w:r>
      <w:proofErr w:type="spellEnd"/>
      <w:proofErr w:type="gramEnd"/>
      <w:r>
        <w:rPr>
          <w:rFonts w:hint="eastAsia"/>
          <w:kern w:val="0"/>
          <w:sz w:val="24"/>
        </w:rPr>
        <w:t xml:space="preserve"> studio; Empty nester</w:t>
      </w:r>
      <w:r>
        <w:rPr>
          <w:rFonts w:hint="eastAsia"/>
          <w:kern w:val="0"/>
          <w:sz w:val="24"/>
        </w:rPr>
        <w:t>s</w:t>
      </w:r>
    </w:p>
    <w:p w14:paraId="002A1FC0" w14:textId="77777777" w:rsidR="0082373A" w:rsidRDefault="0082373A">
      <w:pPr>
        <w:rPr>
          <w:bCs/>
          <w:caps/>
          <w:sz w:val="20"/>
          <w:szCs w:val="20"/>
        </w:rPr>
        <w:sectPr w:rsidR="0082373A">
          <w:footerReference w:type="default" r:id="rId13"/>
          <w:pgSz w:w="11906" w:h="16838"/>
          <w:pgMar w:top="2155" w:right="1814" w:bottom="2155" w:left="1814" w:header="851" w:footer="992" w:gutter="0"/>
          <w:pgNumType w:fmt="upperRoman" w:start="1"/>
          <w:cols w:space="425"/>
          <w:docGrid w:type="linesAndChars" w:linePitch="312"/>
        </w:sectPr>
      </w:pPr>
    </w:p>
    <w:sdt>
      <w:sdtPr>
        <w:rPr>
          <w:rFonts w:ascii="宋体" w:hAnsi="宋体"/>
        </w:rPr>
        <w:id w:val="147457638"/>
        <w15:color w:val="DBDBDB"/>
        <w:docPartObj>
          <w:docPartGallery w:val="Table of Contents"/>
          <w:docPartUnique/>
        </w:docPartObj>
      </w:sdtPr>
      <w:sdtEndPr>
        <w:rPr>
          <w:rFonts w:ascii="Times New Roman" w:hAnsi="Times New Roman"/>
        </w:rPr>
      </w:sdtEndPr>
      <w:sdtContent>
        <w:p w14:paraId="6B10B674" w14:textId="77777777" w:rsidR="0082373A" w:rsidRDefault="001653AD">
          <w:pPr>
            <w:spacing w:before="480" w:after="360"/>
            <w:jc w:val="center"/>
            <w:rPr>
              <w:rFonts w:ascii="黑体" w:eastAsia="黑体" w:hAnsi="黑体" w:cs="黑体"/>
              <w:sz w:val="32"/>
              <w:szCs w:val="32"/>
            </w:rPr>
          </w:pPr>
          <w:r>
            <w:rPr>
              <w:rFonts w:ascii="黑体" w:eastAsia="黑体" w:hAnsi="黑体" w:cs="黑体" w:hint="eastAsia"/>
              <w:sz w:val="32"/>
              <w:szCs w:val="32"/>
            </w:rPr>
            <w:t>目录</w:t>
          </w:r>
        </w:p>
        <w:p w14:paraId="7B3478B3" w14:textId="77777777" w:rsidR="0082373A" w:rsidRDefault="001653AD">
          <w:pPr>
            <w:pStyle w:val="TOC1"/>
            <w:tabs>
              <w:tab w:val="clear" w:pos="8494"/>
              <w:tab w:val="right" w:leader="dot" w:pos="8278"/>
            </w:tabs>
          </w:pPr>
          <w:r>
            <w:fldChar w:fldCharType="begin"/>
          </w:r>
          <w:r>
            <w:instrText xml:space="preserve">TOC \o "1-3" \h \u </w:instrText>
          </w:r>
          <w:r>
            <w:fldChar w:fldCharType="separate"/>
          </w:r>
          <w:hyperlink w:anchor="_Toc32093" w:history="1">
            <w:r>
              <w:rPr>
                <w:rFonts w:hint="eastAsia"/>
                <w:szCs w:val="32"/>
              </w:rPr>
              <w:t>云南民族大学本科毕业论文（设计）原创性声</w:t>
            </w:r>
            <w:r>
              <w:rPr>
                <w:rFonts w:hint="eastAsia"/>
                <w:szCs w:val="32"/>
              </w:rPr>
              <w:t>明</w:t>
            </w:r>
            <w:r>
              <w:tab/>
            </w:r>
            <w:r>
              <w:fldChar w:fldCharType="begin"/>
            </w:r>
            <w:r>
              <w:instrText xml:space="preserve"> PAGEREF _Toc32093 </w:instrText>
            </w:r>
            <w:r>
              <w:fldChar w:fldCharType="separate"/>
            </w:r>
            <w:r>
              <w:t>I</w:t>
            </w:r>
            <w:r>
              <w:fldChar w:fldCharType="end"/>
            </w:r>
          </w:hyperlink>
        </w:p>
        <w:p w14:paraId="27075D4B" w14:textId="77777777" w:rsidR="0082373A" w:rsidRDefault="001653AD">
          <w:pPr>
            <w:pStyle w:val="TOC1"/>
            <w:tabs>
              <w:tab w:val="clear" w:pos="8494"/>
              <w:tab w:val="right" w:leader="dot" w:pos="8278"/>
            </w:tabs>
          </w:pPr>
          <w:hyperlink w:anchor="_Toc24892" w:history="1">
            <w:r>
              <w:rPr>
                <w:rFonts w:hint="eastAsia"/>
                <w:bCs w:val="0"/>
                <w:szCs w:val="30"/>
              </w:rPr>
              <w:t xml:space="preserve">1 </w:t>
            </w:r>
            <w:r>
              <w:rPr>
                <w:rFonts w:hint="eastAsia"/>
                <w:bCs w:val="0"/>
                <w:szCs w:val="30"/>
              </w:rPr>
              <w:t>绪论</w:t>
            </w:r>
            <w:r>
              <w:tab/>
            </w:r>
            <w:r>
              <w:fldChar w:fldCharType="begin"/>
            </w:r>
            <w:r>
              <w:instrText xml:space="preserve"> PAGEREF _Toc24892 </w:instrText>
            </w:r>
            <w:r>
              <w:fldChar w:fldCharType="separate"/>
            </w:r>
            <w:r>
              <w:t>1</w:t>
            </w:r>
            <w:r>
              <w:fldChar w:fldCharType="end"/>
            </w:r>
          </w:hyperlink>
        </w:p>
        <w:p w14:paraId="6092E03C" w14:textId="77777777" w:rsidR="0082373A" w:rsidRDefault="001653AD">
          <w:pPr>
            <w:pStyle w:val="TOC2"/>
            <w:tabs>
              <w:tab w:val="clear" w:pos="635"/>
              <w:tab w:val="clear" w:pos="8296"/>
              <w:tab w:val="right" w:leader="dot" w:pos="8278"/>
            </w:tabs>
          </w:pPr>
          <w:hyperlink w:anchor="_Toc20794" w:history="1">
            <w:r>
              <w:rPr>
                <w:rFonts w:ascii="黑体" w:hAnsi="黑体"/>
                <w:szCs w:val="28"/>
              </w:rPr>
              <w:t xml:space="preserve">1.1 </w:t>
            </w:r>
            <w:r>
              <w:rPr>
                <w:rFonts w:ascii="黑体" w:hAnsi="黑体" w:hint="eastAsia"/>
                <w:szCs w:val="28"/>
              </w:rPr>
              <w:t>课题研究现状分析</w:t>
            </w:r>
            <w:r>
              <w:tab/>
            </w:r>
            <w:r>
              <w:fldChar w:fldCharType="begin"/>
            </w:r>
            <w:r>
              <w:instrText xml:space="preserve"> PAGEREF _Toc20794 </w:instrText>
            </w:r>
            <w:r>
              <w:fldChar w:fldCharType="separate"/>
            </w:r>
            <w:r>
              <w:t>1</w:t>
            </w:r>
            <w:r>
              <w:fldChar w:fldCharType="end"/>
            </w:r>
          </w:hyperlink>
        </w:p>
        <w:p w14:paraId="7DB13D67" w14:textId="77777777" w:rsidR="0082373A" w:rsidRDefault="001653AD">
          <w:pPr>
            <w:pStyle w:val="TOC3"/>
            <w:tabs>
              <w:tab w:val="clear" w:pos="8364"/>
              <w:tab w:val="right" w:leader="dot" w:pos="8278"/>
            </w:tabs>
          </w:pPr>
          <w:hyperlink w:anchor="_Toc4389" w:history="1">
            <w:r>
              <w:rPr>
                <w:rFonts w:ascii="黑体" w:eastAsia="黑体" w:hAnsi="黑体"/>
              </w:rPr>
              <w:t xml:space="preserve">1.1.1 </w:t>
            </w:r>
            <w:r>
              <w:rPr>
                <w:rFonts w:ascii="黑体" w:eastAsia="黑体" w:hAnsi="黑体" w:hint="eastAsia"/>
              </w:rPr>
              <w:t>本领域内已开展的研究工作</w:t>
            </w:r>
            <w:r>
              <w:tab/>
            </w:r>
            <w:r>
              <w:fldChar w:fldCharType="begin"/>
            </w:r>
            <w:r>
              <w:instrText xml:space="preserve"> PAGEREF _Toc4389 </w:instrText>
            </w:r>
            <w:r>
              <w:fldChar w:fldCharType="separate"/>
            </w:r>
            <w:r>
              <w:t>1</w:t>
            </w:r>
            <w:r>
              <w:fldChar w:fldCharType="end"/>
            </w:r>
          </w:hyperlink>
        </w:p>
        <w:p w14:paraId="138D8FEE" w14:textId="77777777" w:rsidR="0082373A" w:rsidRDefault="001653AD">
          <w:pPr>
            <w:pStyle w:val="TOC3"/>
            <w:tabs>
              <w:tab w:val="clear" w:pos="8364"/>
              <w:tab w:val="right" w:leader="dot" w:pos="8278"/>
            </w:tabs>
          </w:pPr>
          <w:hyperlink w:anchor="_Toc14755" w:history="1">
            <w:r>
              <w:rPr>
                <w:rFonts w:ascii="黑体" w:eastAsia="黑体" w:hAnsi="黑体" w:cs="黑体" w:hint="eastAsia"/>
              </w:rPr>
              <w:t>1.1.2</w:t>
            </w:r>
            <w:r>
              <w:rPr>
                <w:rFonts w:ascii="黑体" w:eastAsia="黑体" w:hAnsi="黑体" w:cs="黑体" w:hint="eastAsia"/>
              </w:rPr>
              <w:t>已取得的研究成果</w:t>
            </w:r>
            <w:r>
              <w:tab/>
            </w:r>
            <w:r>
              <w:fldChar w:fldCharType="begin"/>
            </w:r>
            <w:r>
              <w:instrText xml:space="preserve"> </w:instrText>
            </w:r>
            <w:r>
              <w:instrText xml:space="preserve">PAGEREF _Toc14755 </w:instrText>
            </w:r>
            <w:r>
              <w:fldChar w:fldCharType="separate"/>
            </w:r>
            <w:r>
              <w:t>3</w:t>
            </w:r>
            <w:r>
              <w:fldChar w:fldCharType="end"/>
            </w:r>
          </w:hyperlink>
        </w:p>
        <w:p w14:paraId="38D76C83" w14:textId="77777777" w:rsidR="0082373A" w:rsidRDefault="001653AD">
          <w:pPr>
            <w:pStyle w:val="TOC2"/>
            <w:tabs>
              <w:tab w:val="clear" w:pos="635"/>
              <w:tab w:val="clear" w:pos="8296"/>
              <w:tab w:val="right" w:leader="dot" w:pos="8278"/>
            </w:tabs>
          </w:pPr>
          <w:hyperlink w:anchor="_Toc32665" w:history="1">
            <w:r>
              <w:rPr>
                <w:rFonts w:ascii="黑体" w:hAnsi="黑体" w:hint="eastAsia"/>
                <w:szCs w:val="28"/>
              </w:rPr>
              <w:t>1.</w:t>
            </w:r>
            <w:r>
              <w:rPr>
                <w:rFonts w:ascii="黑体" w:hAnsi="黑体" w:hint="eastAsia"/>
                <w:szCs w:val="28"/>
              </w:rPr>
              <w:t>2</w:t>
            </w:r>
            <w:r>
              <w:rPr>
                <w:rFonts w:ascii="黑体" w:hAnsi="黑体" w:hint="eastAsia"/>
                <w:szCs w:val="28"/>
              </w:rPr>
              <w:t>选题的目的及意义</w:t>
            </w:r>
            <w:r>
              <w:tab/>
            </w:r>
            <w:r>
              <w:fldChar w:fldCharType="begin"/>
            </w:r>
            <w:r>
              <w:instrText xml:space="preserve"> PAGEREF _Toc32665 </w:instrText>
            </w:r>
            <w:r>
              <w:fldChar w:fldCharType="separate"/>
            </w:r>
            <w:r>
              <w:t>3</w:t>
            </w:r>
            <w:r>
              <w:fldChar w:fldCharType="end"/>
            </w:r>
          </w:hyperlink>
        </w:p>
        <w:p w14:paraId="3B6AA945" w14:textId="77777777" w:rsidR="0082373A" w:rsidRDefault="001653AD">
          <w:pPr>
            <w:pStyle w:val="TOC2"/>
            <w:tabs>
              <w:tab w:val="clear" w:pos="635"/>
              <w:tab w:val="clear" w:pos="8296"/>
              <w:tab w:val="right" w:leader="dot" w:pos="8278"/>
            </w:tabs>
          </w:pPr>
          <w:hyperlink w:anchor="_Toc18136" w:history="1">
            <w:r>
              <w:rPr>
                <w:rFonts w:ascii="黑体" w:hAnsi="黑体" w:hint="eastAsia"/>
                <w:szCs w:val="28"/>
              </w:rPr>
              <w:t>1.3</w:t>
            </w:r>
            <w:r>
              <w:rPr>
                <w:rFonts w:ascii="黑体" w:hAnsi="黑体" w:hint="eastAsia"/>
                <w:szCs w:val="28"/>
              </w:rPr>
              <w:t>课题研究的主要内容</w:t>
            </w:r>
            <w:r>
              <w:tab/>
            </w:r>
            <w:r>
              <w:fldChar w:fldCharType="begin"/>
            </w:r>
            <w:r>
              <w:instrText xml:space="preserve"> PAGEREF _Toc18136 </w:instrText>
            </w:r>
            <w:r>
              <w:fldChar w:fldCharType="separate"/>
            </w:r>
            <w:r>
              <w:t>3</w:t>
            </w:r>
            <w:r>
              <w:fldChar w:fldCharType="end"/>
            </w:r>
          </w:hyperlink>
        </w:p>
        <w:p w14:paraId="05EC8114" w14:textId="77777777" w:rsidR="0082373A" w:rsidRDefault="001653AD">
          <w:pPr>
            <w:pStyle w:val="TOC2"/>
            <w:tabs>
              <w:tab w:val="clear" w:pos="635"/>
              <w:tab w:val="clear" w:pos="8296"/>
              <w:tab w:val="right" w:leader="dot" w:pos="8278"/>
            </w:tabs>
          </w:pPr>
          <w:hyperlink w:anchor="_Toc24420" w:history="1">
            <w:r>
              <w:rPr>
                <w:rFonts w:ascii="黑体" w:hAnsi="黑体" w:hint="eastAsia"/>
                <w:szCs w:val="28"/>
              </w:rPr>
              <w:t>1.4</w:t>
            </w:r>
            <w:r>
              <w:rPr>
                <w:rFonts w:ascii="黑体" w:hAnsi="黑体" w:hint="eastAsia"/>
                <w:szCs w:val="28"/>
              </w:rPr>
              <w:t>系统开发背景</w:t>
            </w:r>
            <w:r>
              <w:tab/>
            </w:r>
            <w:r>
              <w:fldChar w:fldCharType="begin"/>
            </w:r>
            <w:r>
              <w:instrText xml:space="preserve"> PAGEREF _Toc24420 </w:instrText>
            </w:r>
            <w:r>
              <w:fldChar w:fldCharType="separate"/>
            </w:r>
            <w:r>
              <w:t>3</w:t>
            </w:r>
            <w:r>
              <w:fldChar w:fldCharType="end"/>
            </w:r>
          </w:hyperlink>
        </w:p>
        <w:p w14:paraId="5D209AE7" w14:textId="77777777" w:rsidR="0082373A" w:rsidRDefault="001653AD">
          <w:pPr>
            <w:pStyle w:val="TOC1"/>
            <w:tabs>
              <w:tab w:val="clear" w:pos="8494"/>
              <w:tab w:val="right" w:leader="dot" w:pos="8278"/>
            </w:tabs>
          </w:pPr>
          <w:hyperlink w:anchor="_Toc24024" w:history="1">
            <w:r>
              <w:rPr>
                <w:rFonts w:hint="eastAsia"/>
                <w:bCs w:val="0"/>
                <w:szCs w:val="30"/>
              </w:rPr>
              <w:t>2</w:t>
            </w:r>
            <w:r>
              <w:rPr>
                <w:rFonts w:hint="eastAsia"/>
                <w:bCs w:val="0"/>
                <w:szCs w:val="30"/>
              </w:rPr>
              <w:t>平台分析</w:t>
            </w:r>
            <w:r>
              <w:tab/>
            </w:r>
            <w:r>
              <w:fldChar w:fldCharType="begin"/>
            </w:r>
            <w:r>
              <w:instrText xml:space="preserve"> PAGEREF _To</w:instrText>
            </w:r>
            <w:r>
              <w:instrText xml:space="preserve">c24024 </w:instrText>
            </w:r>
            <w:r>
              <w:fldChar w:fldCharType="separate"/>
            </w:r>
            <w:r>
              <w:t>3</w:t>
            </w:r>
            <w:r>
              <w:fldChar w:fldCharType="end"/>
            </w:r>
          </w:hyperlink>
        </w:p>
        <w:p w14:paraId="46E38A6D" w14:textId="77777777" w:rsidR="0082373A" w:rsidRDefault="001653AD">
          <w:pPr>
            <w:pStyle w:val="TOC2"/>
            <w:tabs>
              <w:tab w:val="clear" w:pos="635"/>
              <w:tab w:val="clear" w:pos="8296"/>
              <w:tab w:val="right" w:leader="dot" w:pos="8278"/>
            </w:tabs>
          </w:pPr>
          <w:hyperlink w:anchor="_Toc4453" w:history="1">
            <w:r>
              <w:rPr>
                <w:rFonts w:ascii="黑体" w:hAnsi="黑体" w:hint="eastAsia"/>
                <w:szCs w:val="28"/>
              </w:rPr>
              <w:t>2.1</w:t>
            </w:r>
            <w:r>
              <w:rPr>
                <w:rFonts w:ascii="黑体" w:hAnsi="黑体" w:hint="eastAsia"/>
                <w:szCs w:val="28"/>
              </w:rPr>
              <w:t>系统可行性研究</w:t>
            </w:r>
            <w:r>
              <w:tab/>
            </w:r>
            <w:r>
              <w:fldChar w:fldCharType="begin"/>
            </w:r>
            <w:r>
              <w:instrText xml:space="preserve"> PAGEREF _Toc4453 </w:instrText>
            </w:r>
            <w:r>
              <w:fldChar w:fldCharType="separate"/>
            </w:r>
            <w:r>
              <w:t>3</w:t>
            </w:r>
            <w:r>
              <w:fldChar w:fldCharType="end"/>
            </w:r>
          </w:hyperlink>
        </w:p>
        <w:p w14:paraId="224250C4" w14:textId="77777777" w:rsidR="0082373A" w:rsidRDefault="001653AD">
          <w:pPr>
            <w:pStyle w:val="TOC3"/>
            <w:tabs>
              <w:tab w:val="clear" w:pos="8364"/>
              <w:tab w:val="right" w:leader="dot" w:pos="8278"/>
            </w:tabs>
          </w:pPr>
          <w:hyperlink w:anchor="_Toc5237" w:history="1">
            <w:r>
              <w:rPr>
                <w:rFonts w:ascii="黑体" w:eastAsia="黑体" w:hAnsi="黑体" w:cs="黑体" w:hint="eastAsia"/>
              </w:rPr>
              <w:t>2.1.1</w:t>
            </w:r>
            <w:r>
              <w:rPr>
                <w:rFonts w:ascii="黑体" w:eastAsia="黑体" w:hAnsi="黑体" w:cs="黑体" w:hint="eastAsia"/>
              </w:rPr>
              <w:t>系统可行性</w:t>
            </w:r>
            <w:r>
              <w:tab/>
            </w:r>
            <w:r>
              <w:fldChar w:fldCharType="begin"/>
            </w:r>
            <w:r>
              <w:instrText xml:space="preserve"> PAGEREF _Toc5237 </w:instrText>
            </w:r>
            <w:r>
              <w:fldChar w:fldCharType="separate"/>
            </w:r>
            <w:r>
              <w:t>3</w:t>
            </w:r>
            <w:r>
              <w:fldChar w:fldCharType="end"/>
            </w:r>
          </w:hyperlink>
        </w:p>
        <w:p w14:paraId="65212885" w14:textId="77777777" w:rsidR="0082373A" w:rsidRDefault="001653AD">
          <w:pPr>
            <w:pStyle w:val="TOC3"/>
            <w:tabs>
              <w:tab w:val="clear" w:pos="8364"/>
              <w:tab w:val="right" w:leader="dot" w:pos="8278"/>
            </w:tabs>
          </w:pPr>
          <w:hyperlink w:anchor="_Toc29387" w:history="1">
            <w:r>
              <w:rPr>
                <w:rFonts w:ascii="黑体" w:eastAsia="黑体" w:hAnsi="黑体" w:cs="黑体" w:hint="eastAsia"/>
              </w:rPr>
              <w:t>2.1.2</w:t>
            </w:r>
            <w:r>
              <w:rPr>
                <w:rFonts w:ascii="黑体" w:eastAsia="黑体" w:hAnsi="黑体" w:cs="黑体" w:hint="eastAsia"/>
              </w:rPr>
              <w:t>操作可行性</w:t>
            </w:r>
            <w:r>
              <w:tab/>
            </w:r>
            <w:r>
              <w:fldChar w:fldCharType="begin"/>
            </w:r>
            <w:r>
              <w:instrText xml:space="preserve"> PAGEREF _Toc29387 </w:instrText>
            </w:r>
            <w:r>
              <w:fldChar w:fldCharType="separate"/>
            </w:r>
            <w:r>
              <w:t>3</w:t>
            </w:r>
            <w:r>
              <w:fldChar w:fldCharType="end"/>
            </w:r>
          </w:hyperlink>
        </w:p>
        <w:p w14:paraId="441C74CC" w14:textId="77777777" w:rsidR="0082373A" w:rsidRDefault="001653AD">
          <w:pPr>
            <w:pStyle w:val="TOC3"/>
            <w:tabs>
              <w:tab w:val="clear" w:pos="8364"/>
              <w:tab w:val="right" w:leader="dot" w:pos="8278"/>
            </w:tabs>
          </w:pPr>
          <w:hyperlink w:anchor="_Toc7974" w:history="1">
            <w:r>
              <w:rPr>
                <w:rFonts w:ascii="黑体" w:eastAsia="黑体" w:hAnsi="黑体" w:cs="黑体" w:hint="eastAsia"/>
              </w:rPr>
              <w:t>2.1.3</w:t>
            </w:r>
            <w:r>
              <w:rPr>
                <w:rFonts w:ascii="黑体" w:eastAsia="黑体" w:hAnsi="黑体" w:cs="黑体" w:hint="eastAsia"/>
              </w:rPr>
              <w:t>技术可行性</w:t>
            </w:r>
            <w:r>
              <w:tab/>
            </w:r>
            <w:r>
              <w:fldChar w:fldCharType="begin"/>
            </w:r>
            <w:r>
              <w:instrText xml:space="preserve"> PAGEREF _Toc7974 </w:instrText>
            </w:r>
            <w:r>
              <w:fldChar w:fldCharType="separate"/>
            </w:r>
            <w:r>
              <w:t>3</w:t>
            </w:r>
            <w:r>
              <w:fldChar w:fldCharType="end"/>
            </w:r>
          </w:hyperlink>
        </w:p>
        <w:p w14:paraId="12B980F7" w14:textId="77777777" w:rsidR="0082373A" w:rsidRDefault="001653AD">
          <w:pPr>
            <w:pStyle w:val="TOC2"/>
            <w:tabs>
              <w:tab w:val="clear" w:pos="635"/>
              <w:tab w:val="clear" w:pos="8296"/>
              <w:tab w:val="right" w:leader="dot" w:pos="8278"/>
            </w:tabs>
          </w:pPr>
          <w:hyperlink w:anchor="_Toc2610" w:history="1">
            <w:r>
              <w:rPr>
                <w:rFonts w:ascii="黑体" w:hAnsi="黑体" w:hint="eastAsia"/>
                <w:szCs w:val="28"/>
              </w:rPr>
              <w:t>2.2</w:t>
            </w:r>
            <w:r>
              <w:rPr>
                <w:rFonts w:ascii="黑体" w:hAnsi="黑体" w:hint="eastAsia"/>
                <w:szCs w:val="28"/>
              </w:rPr>
              <w:t>系统需求分析</w:t>
            </w:r>
            <w:r>
              <w:tab/>
            </w:r>
            <w:r>
              <w:fldChar w:fldCharType="begin"/>
            </w:r>
            <w:r>
              <w:instrText xml:space="preserve"> PAGEREF _Toc2610 </w:instrText>
            </w:r>
            <w:r>
              <w:fldChar w:fldCharType="separate"/>
            </w:r>
            <w:r>
              <w:t>3</w:t>
            </w:r>
            <w:r>
              <w:fldChar w:fldCharType="end"/>
            </w:r>
          </w:hyperlink>
        </w:p>
        <w:p w14:paraId="719548D0" w14:textId="77777777" w:rsidR="0082373A" w:rsidRDefault="001653AD">
          <w:pPr>
            <w:pStyle w:val="TOC3"/>
            <w:tabs>
              <w:tab w:val="clear" w:pos="8364"/>
              <w:tab w:val="right" w:leader="dot" w:pos="8278"/>
            </w:tabs>
          </w:pPr>
          <w:hyperlink w:anchor="_Toc26151" w:history="1">
            <w:r>
              <w:rPr>
                <w:rFonts w:ascii="黑体" w:eastAsia="黑体" w:hAnsi="黑体" w:cs="黑体" w:hint="eastAsia"/>
              </w:rPr>
              <w:t>2.2.1</w:t>
            </w:r>
            <w:r>
              <w:rPr>
                <w:rFonts w:ascii="黑体" w:eastAsia="黑体" w:hAnsi="黑体" w:cs="黑体" w:hint="eastAsia"/>
              </w:rPr>
              <w:t>功能需求分析</w:t>
            </w:r>
            <w:r>
              <w:tab/>
            </w:r>
            <w:r>
              <w:fldChar w:fldCharType="begin"/>
            </w:r>
            <w:r>
              <w:instrText xml:space="preserve"> PAGEREF _Toc26151 </w:instrText>
            </w:r>
            <w:r>
              <w:fldChar w:fldCharType="separate"/>
            </w:r>
            <w:r>
              <w:t>3</w:t>
            </w:r>
            <w:r>
              <w:fldChar w:fldCharType="end"/>
            </w:r>
          </w:hyperlink>
        </w:p>
        <w:p w14:paraId="07173F8A" w14:textId="77777777" w:rsidR="0082373A" w:rsidRDefault="001653AD">
          <w:pPr>
            <w:pStyle w:val="TOC3"/>
            <w:tabs>
              <w:tab w:val="clear" w:pos="8364"/>
              <w:tab w:val="right" w:leader="dot" w:pos="8278"/>
            </w:tabs>
          </w:pPr>
          <w:hyperlink w:anchor="_Toc29353" w:history="1">
            <w:r>
              <w:rPr>
                <w:rFonts w:ascii="黑体" w:eastAsia="黑体" w:hAnsi="黑体" w:cs="黑体" w:hint="eastAsia"/>
              </w:rPr>
              <w:t>2.2.2</w:t>
            </w:r>
            <w:r>
              <w:rPr>
                <w:rFonts w:ascii="黑体" w:eastAsia="黑体" w:hAnsi="黑体" w:cs="黑体" w:hint="eastAsia"/>
              </w:rPr>
              <w:t>性能需求分析</w:t>
            </w:r>
            <w:r>
              <w:tab/>
            </w:r>
            <w:r>
              <w:fldChar w:fldCharType="begin"/>
            </w:r>
            <w:r>
              <w:instrText xml:space="preserve"> PAGEREF _Toc29353 </w:instrText>
            </w:r>
            <w:r>
              <w:fldChar w:fldCharType="separate"/>
            </w:r>
            <w:r>
              <w:t>3</w:t>
            </w:r>
            <w:r>
              <w:fldChar w:fldCharType="end"/>
            </w:r>
          </w:hyperlink>
        </w:p>
        <w:p w14:paraId="21ED3ADF" w14:textId="77777777" w:rsidR="0082373A" w:rsidRDefault="001653AD">
          <w:pPr>
            <w:pStyle w:val="TOC1"/>
            <w:tabs>
              <w:tab w:val="clear" w:pos="8494"/>
              <w:tab w:val="right" w:leader="dot" w:pos="8278"/>
            </w:tabs>
          </w:pPr>
          <w:hyperlink w:anchor="_Toc17648" w:history="1">
            <w:r>
              <w:rPr>
                <w:rFonts w:hint="eastAsia"/>
                <w:bCs w:val="0"/>
                <w:szCs w:val="30"/>
              </w:rPr>
              <w:t>3</w:t>
            </w:r>
            <w:r>
              <w:rPr>
                <w:rFonts w:hint="eastAsia"/>
                <w:bCs w:val="0"/>
                <w:szCs w:val="30"/>
              </w:rPr>
              <w:t>系统设计</w:t>
            </w:r>
            <w:r>
              <w:tab/>
            </w:r>
            <w:r>
              <w:fldChar w:fldCharType="begin"/>
            </w:r>
            <w:r>
              <w:instrText xml:space="preserve"> PAGEREF _Toc17648 </w:instrText>
            </w:r>
            <w:r>
              <w:fldChar w:fldCharType="separate"/>
            </w:r>
            <w:r>
              <w:t>3</w:t>
            </w:r>
            <w:r>
              <w:fldChar w:fldCharType="end"/>
            </w:r>
          </w:hyperlink>
        </w:p>
        <w:p w14:paraId="24F83728" w14:textId="77777777" w:rsidR="0082373A" w:rsidRDefault="001653AD">
          <w:pPr>
            <w:pStyle w:val="TOC2"/>
            <w:tabs>
              <w:tab w:val="clear" w:pos="635"/>
              <w:tab w:val="clear" w:pos="8296"/>
              <w:tab w:val="right" w:leader="dot" w:pos="8278"/>
            </w:tabs>
          </w:pPr>
          <w:hyperlink w:anchor="_Toc7144" w:history="1">
            <w:r>
              <w:rPr>
                <w:rFonts w:ascii="黑体" w:hAnsi="黑体" w:hint="eastAsia"/>
                <w:szCs w:val="28"/>
              </w:rPr>
              <w:t>3.1</w:t>
            </w:r>
            <w:r>
              <w:rPr>
                <w:rFonts w:ascii="黑体" w:hAnsi="黑体" w:hint="eastAsia"/>
                <w:szCs w:val="28"/>
              </w:rPr>
              <w:t>目标设计</w:t>
            </w:r>
            <w:r>
              <w:tab/>
            </w:r>
            <w:r>
              <w:fldChar w:fldCharType="begin"/>
            </w:r>
            <w:r>
              <w:instrText xml:space="preserve"> PAGEREF _Toc7144 </w:instrText>
            </w:r>
            <w:r>
              <w:fldChar w:fldCharType="separate"/>
            </w:r>
            <w:r>
              <w:t>4</w:t>
            </w:r>
            <w:r>
              <w:fldChar w:fldCharType="end"/>
            </w:r>
          </w:hyperlink>
        </w:p>
        <w:p w14:paraId="6168D192" w14:textId="77777777" w:rsidR="0082373A" w:rsidRDefault="001653AD">
          <w:pPr>
            <w:pStyle w:val="TOC2"/>
            <w:tabs>
              <w:tab w:val="clear" w:pos="635"/>
              <w:tab w:val="clear" w:pos="8296"/>
              <w:tab w:val="right" w:leader="dot" w:pos="8278"/>
            </w:tabs>
          </w:pPr>
          <w:hyperlink w:anchor="_Toc19975" w:history="1">
            <w:r>
              <w:rPr>
                <w:rFonts w:ascii="黑体" w:hAnsi="黑体" w:hint="eastAsia"/>
                <w:szCs w:val="28"/>
              </w:rPr>
              <w:t>3.2</w:t>
            </w:r>
            <w:r>
              <w:rPr>
                <w:rFonts w:ascii="黑体" w:hAnsi="黑体" w:hint="eastAsia"/>
                <w:szCs w:val="28"/>
              </w:rPr>
              <w:t>设计思想</w:t>
            </w:r>
            <w:r>
              <w:tab/>
            </w:r>
            <w:r>
              <w:fldChar w:fldCharType="begin"/>
            </w:r>
            <w:r>
              <w:instrText xml:space="preserve"> PAGEREF _Toc19975 </w:instrText>
            </w:r>
            <w:r>
              <w:fldChar w:fldCharType="separate"/>
            </w:r>
            <w:r>
              <w:t>4</w:t>
            </w:r>
            <w:r>
              <w:fldChar w:fldCharType="end"/>
            </w:r>
          </w:hyperlink>
        </w:p>
        <w:p w14:paraId="0D3CB84A" w14:textId="77777777" w:rsidR="0082373A" w:rsidRDefault="001653AD">
          <w:pPr>
            <w:pStyle w:val="TOC2"/>
            <w:tabs>
              <w:tab w:val="clear" w:pos="635"/>
              <w:tab w:val="clear" w:pos="8296"/>
              <w:tab w:val="right" w:leader="dot" w:pos="8278"/>
            </w:tabs>
          </w:pPr>
          <w:hyperlink w:anchor="_Toc28995" w:history="1">
            <w:r>
              <w:rPr>
                <w:rFonts w:ascii="黑体" w:hAnsi="黑体" w:hint="eastAsia"/>
                <w:szCs w:val="28"/>
              </w:rPr>
              <w:t>3.3</w:t>
            </w:r>
            <w:r>
              <w:rPr>
                <w:rFonts w:ascii="黑体" w:hAnsi="黑体" w:hint="eastAsia"/>
                <w:szCs w:val="28"/>
              </w:rPr>
              <w:t>系统功能设计</w:t>
            </w:r>
            <w:r>
              <w:tab/>
            </w:r>
            <w:r>
              <w:fldChar w:fldCharType="begin"/>
            </w:r>
            <w:r>
              <w:instrText xml:space="preserve"> PAGEREF _Toc28995 </w:instrText>
            </w:r>
            <w:r>
              <w:fldChar w:fldCharType="separate"/>
            </w:r>
            <w:r>
              <w:t>4</w:t>
            </w:r>
            <w:r>
              <w:fldChar w:fldCharType="end"/>
            </w:r>
          </w:hyperlink>
        </w:p>
        <w:p w14:paraId="6D76B816" w14:textId="77777777" w:rsidR="0082373A" w:rsidRDefault="001653AD">
          <w:pPr>
            <w:pStyle w:val="TOC1"/>
            <w:tabs>
              <w:tab w:val="clear" w:pos="8494"/>
              <w:tab w:val="right" w:leader="dot" w:pos="8278"/>
            </w:tabs>
          </w:pPr>
          <w:hyperlink w:anchor="_Toc32438" w:history="1">
            <w:r>
              <w:rPr>
                <w:rFonts w:hint="eastAsia"/>
                <w:bCs w:val="0"/>
                <w:szCs w:val="30"/>
              </w:rPr>
              <w:t>4</w:t>
            </w:r>
            <w:r>
              <w:rPr>
                <w:rFonts w:hint="eastAsia"/>
                <w:bCs w:val="0"/>
                <w:szCs w:val="30"/>
              </w:rPr>
              <w:t>数据库设计与实现</w:t>
            </w:r>
            <w:r>
              <w:tab/>
            </w:r>
            <w:r>
              <w:fldChar w:fldCharType="begin"/>
            </w:r>
            <w:r>
              <w:instrText xml:space="preserve"> PAGEREF _Toc32438 </w:instrText>
            </w:r>
            <w:r>
              <w:fldChar w:fldCharType="separate"/>
            </w:r>
            <w:r>
              <w:t>4</w:t>
            </w:r>
            <w:r>
              <w:fldChar w:fldCharType="end"/>
            </w:r>
          </w:hyperlink>
        </w:p>
        <w:p w14:paraId="7E810F96" w14:textId="77777777" w:rsidR="0082373A" w:rsidRDefault="001653AD">
          <w:pPr>
            <w:pStyle w:val="TOC1"/>
            <w:tabs>
              <w:tab w:val="clear" w:pos="8494"/>
              <w:tab w:val="right" w:leader="dot" w:pos="8278"/>
            </w:tabs>
          </w:pPr>
          <w:hyperlink w:anchor="_Toc17688" w:history="1">
            <w:r>
              <w:rPr>
                <w:rFonts w:hint="eastAsia"/>
                <w:bCs w:val="0"/>
                <w:szCs w:val="30"/>
              </w:rPr>
              <w:t>5</w:t>
            </w:r>
            <w:r>
              <w:rPr>
                <w:rFonts w:hint="eastAsia"/>
                <w:bCs w:val="0"/>
                <w:szCs w:val="30"/>
              </w:rPr>
              <w:t>系统运行及调试</w:t>
            </w:r>
            <w:r>
              <w:tab/>
            </w:r>
            <w:r>
              <w:fldChar w:fldCharType="begin"/>
            </w:r>
            <w:r>
              <w:instrText xml:space="preserve"> PAGEREF _Toc17688 </w:instrText>
            </w:r>
            <w:r>
              <w:fldChar w:fldCharType="separate"/>
            </w:r>
            <w:r>
              <w:t>4</w:t>
            </w:r>
            <w:r>
              <w:fldChar w:fldCharType="end"/>
            </w:r>
          </w:hyperlink>
        </w:p>
        <w:p w14:paraId="383FE767" w14:textId="77777777" w:rsidR="0082373A" w:rsidRDefault="001653AD">
          <w:pPr>
            <w:pStyle w:val="TOC1"/>
            <w:tabs>
              <w:tab w:val="clear" w:pos="8494"/>
              <w:tab w:val="right" w:leader="dot" w:pos="8278"/>
            </w:tabs>
          </w:pPr>
          <w:hyperlink w:anchor="_Toc26932" w:history="1">
            <w:r>
              <w:rPr>
                <w:rFonts w:hint="eastAsia"/>
                <w:szCs w:val="30"/>
              </w:rPr>
              <w:t>参考文献</w:t>
            </w:r>
            <w:r>
              <w:tab/>
            </w:r>
            <w:r>
              <w:fldChar w:fldCharType="begin"/>
            </w:r>
            <w:r>
              <w:instrText xml:space="preserve"> PAGEREF _Toc26932 </w:instrText>
            </w:r>
            <w:r>
              <w:fldChar w:fldCharType="separate"/>
            </w:r>
            <w:r>
              <w:t>5</w:t>
            </w:r>
            <w:r>
              <w:fldChar w:fldCharType="end"/>
            </w:r>
          </w:hyperlink>
        </w:p>
        <w:p w14:paraId="069D2247" w14:textId="77777777" w:rsidR="0082373A" w:rsidRDefault="001653AD">
          <w:pPr>
            <w:pStyle w:val="TOC1"/>
            <w:tabs>
              <w:tab w:val="clear" w:pos="8494"/>
              <w:tab w:val="right" w:leader="dot" w:pos="8278"/>
            </w:tabs>
          </w:pPr>
          <w:hyperlink w:anchor="_Toc3273" w:history="1">
            <w:r>
              <w:rPr>
                <w:rFonts w:hint="eastAsia"/>
                <w:szCs w:val="30"/>
              </w:rPr>
              <w:t>致</w:t>
            </w:r>
            <w:r>
              <w:rPr>
                <w:rFonts w:hint="eastAsia"/>
                <w:szCs w:val="30"/>
              </w:rPr>
              <w:t xml:space="preserve">  </w:t>
            </w:r>
            <w:r>
              <w:rPr>
                <w:rFonts w:hint="eastAsia"/>
                <w:szCs w:val="30"/>
              </w:rPr>
              <w:t>谢</w:t>
            </w:r>
            <w:r>
              <w:tab/>
            </w:r>
            <w:r>
              <w:fldChar w:fldCharType="begin"/>
            </w:r>
            <w:r>
              <w:instrText xml:space="preserve"> PAGEREF _Toc3273 </w:instrText>
            </w:r>
            <w:r>
              <w:fldChar w:fldCharType="separate"/>
            </w:r>
            <w:r>
              <w:t>6</w:t>
            </w:r>
            <w:r>
              <w:fldChar w:fldCharType="end"/>
            </w:r>
          </w:hyperlink>
        </w:p>
        <w:p w14:paraId="5538B8B0" w14:textId="77777777" w:rsidR="0082373A" w:rsidRDefault="001653AD">
          <w:r>
            <w:fldChar w:fldCharType="end"/>
          </w:r>
        </w:p>
      </w:sdtContent>
    </w:sdt>
    <w:p w14:paraId="7C1208EF" w14:textId="77777777" w:rsidR="0082373A" w:rsidRDefault="001653AD">
      <w:pPr>
        <w:spacing w:before="480" w:after="360" w:line="400" w:lineRule="exact"/>
        <w:jc w:val="center"/>
      </w:pPr>
      <w:r>
        <w:rPr>
          <w:rFonts w:ascii="黑体" w:eastAsia="黑体" w:hAnsi="黑体" w:hint="eastAsia"/>
          <w:b/>
          <w:kern w:val="0"/>
          <w:sz w:val="32"/>
          <w:szCs w:val="32"/>
        </w:rPr>
        <w:t>目</w:t>
      </w:r>
      <w:r>
        <w:rPr>
          <w:rFonts w:ascii="黑体" w:eastAsia="黑体" w:hAnsi="黑体" w:hint="eastAsia"/>
          <w:b/>
          <w:kern w:val="0"/>
          <w:sz w:val="32"/>
          <w:szCs w:val="32"/>
        </w:rPr>
        <w:t xml:space="preserve">  </w:t>
      </w:r>
      <w:commentRangeStart w:id="9"/>
      <w:r>
        <w:rPr>
          <w:rFonts w:ascii="黑体" w:eastAsia="黑体" w:hAnsi="黑体" w:hint="eastAsia"/>
          <w:b/>
          <w:kern w:val="0"/>
          <w:sz w:val="32"/>
          <w:szCs w:val="32"/>
        </w:rPr>
        <w:t>录</w:t>
      </w:r>
      <w:commentRangeEnd w:id="9"/>
      <w:r>
        <w:rPr>
          <w:rStyle w:val="af3"/>
        </w:rPr>
        <w:commentReference w:id="9"/>
      </w:r>
      <w:r>
        <w:fldChar w:fldCharType="begin"/>
      </w:r>
      <w:r>
        <w:instrText xml:space="preserve"> TOC \o "1-3" \h \z \u </w:instrText>
      </w:r>
      <w:r>
        <w:fldChar w:fldCharType="separate"/>
      </w:r>
    </w:p>
    <w:p w14:paraId="5643148F" w14:textId="77777777" w:rsidR="0082373A" w:rsidRDefault="001653AD">
      <w:pPr>
        <w:pStyle w:val="TOC1"/>
        <w:rPr>
          <w:rFonts w:cstheme="minorBidi"/>
          <w:sz w:val="21"/>
          <w:szCs w:val="22"/>
        </w:rPr>
      </w:pPr>
      <w:hyperlink w:anchor="_Toc515958630" w:history="1">
        <w:r>
          <w:rPr>
            <w:rStyle w:val="af2"/>
            <w:rFonts w:hint="eastAsia"/>
            <w:b w:val="0"/>
          </w:rPr>
          <w:t>1</w:t>
        </w:r>
        <w:r>
          <w:rPr>
            <w:rStyle w:val="af2"/>
            <w:b w:val="0"/>
          </w:rPr>
          <w:t xml:space="preserve"> </w:t>
        </w:r>
        <w:r>
          <w:rPr>
            <w:rStyle w:val="af2"/>
            <w:rFonts w:hint="eastAsia"/>
            <w:b w:val="0"/>
          </w:rPr>
          <w:t>xxxx(</w:t>
        </w:r>
        <w:r>
          <w:rPr>
            <w:rStyle w:val="af2"/>
            <w:rFonts w:hint="eastAsia"/>
            <w:b w:val="0"/>
          </w:rPr>
          <w:t>一级标题</w:t>
        </w:r>
        <w:r>
          <w:rPr>
            <w:rStyle w:val="af2"/>
            <w:rFonts w:hint="eastAsia"/>
            <w:b w:val="0"/>
          </w:rPr>
          <w:t>)</w:t>
        </w:r>
        <w:r>
          <w:rPr>
            <w:rFonts w:ascii="宋体" w:eastAsia="宋体" w:hAnsi="宋体" w:cs="Arial"/>
            <w:b w:val="0"/>
            <w:color w:val="333333"/>
          </w:rPr>
          <w:t>………………………………………………………</w:t>
        </w:r>
        <w:r>
          <w:rPr>
            <w:rFonts w:ascii="宋体" w:eastAsia="宋体" w:hAnsi="宋体"/>
            <w:b w:val="0"/>
            <w:sz w:val="24"/>
            <w:szCs w:val="24"/>
          </w:rPr>
          <w:t>2</w:t>
        </w:r>
      </w:hyperlink>
    </w:p>
    <w:p w14:paraId="66789D9F" w14:textId="77777777" w:rsidR="0082373A" w:rsidRDefault="001653AD">
      <w:pPr>
        <w:pStyle w:val="TOC2"/>
        <w:spacing w:before="0"/>
        <w:ind w:right="0"/>
        <w:rPr>
          <w:rFonts w:cstheme="minorBidi"/>
          <w:b/>
        </w:rPr>
      </w:pPr>
      <w:hyperlink w:anchor="_Toc515958631" w:history="1">
        <w:r>
          <w:rPr>
            <w:rStyle w:val="af2"/>
            <w:rFonts w:hint="eastAsia"/>
          </w:rPr>
          <w:t>1.1</w:t>
        </w:r>
        <w:r>
          <w:rPr>
            <w:rStyle w:val="af2"/>
          </w:rPr>
          <w:t xml:space="preserve"> </w:t>
        </w:r>
        <w:r>
          <w:rPr>
            <w:rStyle w:val="af2"/>
            <w:rFonts w:hint="eastAsia"/>
          </w:rPr>
          <w:t>xxx(</w:t>
        </w:r>
        <w:r>
          <w:rPr>
            <w:rStyle w:val="af2"/>
            <w:rFonts w:hint="eastAsia"/>
          </w:rPr>
          <w:t>二级标题</w:t>
        </w:r>
        <w:r>
          <w:rPr>
            <w:rStyle w:val="af2"/>
            <w:rFonts w:hint="eastAsia"/>
          </w:rPr>
          <w:t>)</w:t>
        </w:r>
      </w:hyperlink>
      <w:r>
        <w:rPr>
          <w:rFonts w:cstheme="minorBidi"/>
          <w:b/>
        </w:rPr>
        <w:t xml:space="preserve">                                                              2</w:t>
      </w:r>
    </w:p>
    <w:p w14:paraId="3C43B747" w14:textId="77777777" w:rsidR="0082373A" w:rsidRDefault="001653AD">
      <w:pPr>
        <w:pStyle w:val="TOC3"/>
        <w:ind w:leftChars="150" w:left="315" w:right="0" w:firstLineChars="0" w:firstLine="0"/>
        <w:rPr>
          <w:rFonts w:asciiTheme="minorHAnsi" w:eastAsiaTheme="minorEastAsia" w:hAnsiTheme="minorHAnsi" w:cstheme="minorBidi"/>
          <w:b/>
        </w:rPr>
      </w:pPr>
      <w:hyperlink w:anchor="_Toc515958632" w:history="1">
        <w:r>
          <w:rPr>
            <w:rStyle w:val="af2"/>
          </w:rPr>
          <w:t xml:space="preserve">1.1.1 </w:t>
        </w:r>
        <w:r>
          <w:rPr>
            <w:rStyle w:val="af2"/>
            <w:rFonts w:hint="eastAsia"/>
          </w:rPr>
          <w:t>xxx(</w:t>
        </w:r>
        <w:r>
          <w:rPr>
            <w:rStyle w:val="af2"/>
            <w:rFonts w:hint="eastAsia"/>
          </w:rPr>
          <w:t>三级标题</w:t>
        </w:r>
        <w:r>
          <w:rPr>
            <w:rStyle w:val="af2"/>
            <w:rFonts w:hint="eastAsia"/>
          </w:rPr>
          <w:t>)</w:t>
        </w:r>
      </w:hyperlink>
      <w:r>
        <w:t>……………………………………………………………3</w:t>
      </w:r>
    </w:p>
    <w:p w14:paraId="0CDAE275" w14:textId="77777777" w:rsidR="0082373A" w:rsidRDefault="001653AD">
      <w:pPr>
        <w:pStyle w:val="TOC1"/>
        <w:ind w:right="-85"/>
        <w:rPr>
          <w:rFonts w:asciiTheme="minorHAnsi" w:eastAsiaTheme="minorEastAsia" w:hAnsiTheme="minorHAnsi" w:cstheme="minorBidi"/>
          <w:sz w:val="21"/>
          <w:szCs w:val="22"/>
        </w:rPr>
      </w:pPr>
      <w:hyperlink w:anchor="_Toc515958630" w:history="1">
        <w:r>
          <w:rPr>
            <w:rStyle w:val="af2"/>
            <w:rFonts w:hint="eastAsia"/>
            <w:b w:val="0"/>
          </w:rPr>
          <w:t>2 xxxx(</w:t>
        </w:r>
        <w:r>
          <w:rPr>
            <w:rStyle w:val="af2"/>
            <w:rFonts w:hint="eastAsia"/>
            <w:b w:val="0"/>
          </w:rPr>
          <w:t>一级标题</w:t>
        </w:r>
        <w:r>
          <w:rPr>
            <w:rStyle w:val="af2"/>
            <w:rFonts w:hint="eastAsia"/>
            <w:b w:val="0"/>
          </w:rPr>
          <w:t>)</w:t>
        </w:r>
      </w:hyperlink>
      <w:r>
        <w:rPr>
          <w:rFonts w:ascii="Times New Roman" w:eastAsia="宋体" w:hAnsi="Times New Roman"/>
          <w:b w:val="0"/>
          <w:bCs w:val="0"/>
          <w:caps w:val="0"/>
          <w:sz w:val="21"/>
          <w:szCs w:val="24"/>
        </w:rPr>
        <w:t xml:space="preserve"> </w:t>
      </w:r>
      <w:r>
        <w:rPr>
          <w:rFonts w:ascii="宋体" w:eastAsia="宋体" w:hAnsi="宋体"/>
          <w:b w:val="0"/>
          <w:sz w:val="24"/>
          <w:szCs w:val="24"/>
        </w:rPr>
        <w:t>………………………………………………………………3</w:t>
      </w:r>
      <w:r>
        <w:rPr>
          <w:rFonts w:asciiTheme="minorHAnsi" w:eastAsiaTheme="minorEastAsia" w:hAnsiTheme="minorHAnsi" w:cstheme="minorBidi"/>
          <w:sz w:val="21"/>
          <w:szCs w:val="22"/>
        </w:rPr>
        <w:t xml:space="preserve"> </w:t>
      </w:r>
    </w:p>
    <w:p w14:paraId="442E56CE" w14:textId="77777777" w:rsidR="0082373A" w:rsidRDefault="001653AD">
      <w:pPr>
        <w:pStyle w:val="TOC2"/>
        <w:spacing w:before="0"/>
        <w:ind w:right="0"/>
        <w:rPr>
          <w:rFonts w:asciiTheme="minorHAnsi" w:eastAsiaTheme="minorEastAsia" w:hAnsiTheme="minorHAnsi" w:cstheme="minorBidi"/>
          <w:b/>
          <w:sz w:val="21"/>
          <w:szCs w:val="22"/>
        </w:rPr>
      </w:pPr>
      <w:hyperlink w:anchor="_Toc515958631" w:history="1">
        <w:r>
          <w:rPr>
            <w:rStyle w:val="af2"/>
            <w:rFonts w:hint="eastAsia"/>
          </w:rPr>
          <w:t>2.1</w:t>
        </w:r>
        <w:r>
          <w:rPr>
            <w:rStyle w:val="af2"/>
          </w:rPr>
          <w:t xml:space="preserve"> </w:t>
        </w:r>
        <w:r>
          <w:rPr>
            <w:rStyle w:val="af2"/>
            <w:rFonts w:hint="eastAsia"/>
          </w:rPr>
          <w:t>xxx(</w:t>
        </w:r>
        <w:r>
          <w:rPr>
            <w:rStyle w:val="af2"/>
            <w:rFonts w:hint="eastAsia"/>
          </w:rPr>
          <w:t>二级标题</w:t>
        </w:r>
        <w:r>
          <w:rPr>
            <w:rStyle w:val="af2"/>
            <w:rFonts w:hint="eastAsia"/>
          </w:rPr>
          <w:t>)</w:t>
        </w:r>
      </w:hyperlink>
      <w:r>
        <w:rPr>
          <w:rFonts w:ascii="Times New Roman" w:hAnsi="Times New Roman"/>
          <w:smallCaps w:val="0"/>
          <w:sz w:val="21"/>
        </w:rPr>
        <w:t xml:space="preserve"> </w:t>
      </w:r>
      <w:r>
        <w:t>………………………………………………………………3</w:t>
      </w:r>
      <w:r>
        <w:rPr>
          <w:rFonts w:asciiTheme="minorHAnsi" w:eastAsiaTheme="minorEastAsia" w:hAnsiTheme="minorHAnsi" w:cstheme="minorBidi"/>
          <w:b/>
          <w:sz w:val="21"/>
          <w:szCs w:val="22"/>
        </w:rPr>
        <w:t xml:space="preserve"> </w:t>
      </w:r>
    </w:p>
    <w:p w14:paraId="40C4EE6F" w14:textId="77777777" w:rsidR="0082373A" w:rsidRDefault="001653AD">
      <w:pPr>
        <w:spacing w:line="400" w:lineRule="exact"/>
        <w:ind w:leftChars="150" w:left="315"/>
        <w:rPr>
          <w:rFonts w:ascii="宋体" w:hAnsi="宋体"/>
          <w:sz w:val="24"/>
        </w:rPr>
      </w:pPr>
      <w:hyperlink w:anchor="_Toc515958632" w:history="1">
        <w:r>
          <w:rPr>
            <w:rStyle w:val="af2"/>
            <w:rFonts w:ascii="宋体" w:hAnsi="宋体"/>
            <w:sz w:val="24"/>
          </w:rPr>
          <w:t xml:space="preserve">2.1.1 </w:t>
        </w:r>
        <w:r>
          <w:rPr>
            <w:rStyle w:val="af2"/>
            <w:rFonts w:ascii="宋体" w:hAnsi="宋体" w:hint="eastAsia"/>
            <w:sz w:val="24"/>
          </w:rPr>
          <w:t>xxx(</w:t>
        </w:r>
        <w:r>
          <w:rPr>
            <w:rStyle w:val="af2"/>
            <w:rFonts w:ascii="宋体" w:hAnsi="宋体" w:hint="eastAsia"/>
            <w:sz w:val="24"/>
          </w:rPr>
          <w:t>三级标题</w:t>
        </w:r>
        <w:r>
          <w:rPr>
            <w:rStyle w:val="af2"/>
            <w:rFonts w:ascii="宋体" w:hAnsi="宋体" w:hint="eastAsia"/>
            <w:sz w:val="24"/>
          </w:rPr>
          <w:t xml:space="preserve">) </w:t>
        </w:r>
        <w:r>
          <w:rPr>
            <w:rFonts w:ascii="宋体" w:hAnsi="宋体" w:cs="Arial"/>
            <w:color w:val="333333"/>
            <w:sz w:val="24"/>
          </w:rPr>
          <w:t>…………………………………………………………</w:t>
        </w:r>
        <w:r>
          <w:rPr>
            <w:rFonts w:ascii="宋体" w:hAnsi="宋体" w:cs="Arial" w:hint="eastAsia"/>
            <w:color w:val="333333"/>
            <w:sz w:val="24"/>
          </w:rPr>
          <w:t>3</w:t>
        </w:r>
      </w:hyperlink>
    </w:p>
    <w:p w14:paraId="5DFBEABE" w14:textId="77777777" w:rsidR="0082373A" w:rsidRDefault="001653AD">
      <w:pPr>
        <w:pStyle w:val="TOC1"/>
        <w:ind w:right="-85"/>
        <w:rPr>
          <w:rFonts w:asciiTheme="minorHAnsi" w:eastAsiaTheme="minorEastAsia" w:hAnsiTheme="minorHAnsi" w:cstheme="minorBidi"/>
          <w:sz w:val="21"/>
          <w:szCs w:val="22"/>
        </w:rPr>
      </w:pPr>
      <w:hyperlink w:anchor="_Toc515958630" w:history="1">
        <w:r>
          <w:rPr>
            <w:rStyle w:val="af2"/>
            <w:rFonts w:hint="eastAsia"/>
            <w:b w:val="0"/>
          </w:rPr>
          <w:t>3</w:t>
        </w:r>
        <w:r>
          <w:rPr>
            <w:rStyle w:val="af2"/>
            <w:b w:val="0"/>
          </w:rPr>
          <w:t xml:space="preserve"> </w:t>
        </w:r>
        <w:r>
          <w:rPr>
            <w:rStyle w:val="af2"/>
            <w:rFonts w:hint="eastAsia"/>
            <w:b w:val="0"/>
          </w:rPr>
          <w:t>xxxx(</w:t>
        </w:r>
        <w:r>
          <w:rPr>
            <w:rStyle w:val="af2"/>
            <w:rFonts w:hint="eastAsia"/>
            <w:b w:val="0"/>
          </w:rPr>
          <w:t>一级标题</w:t>
        </w:r>
        <w:r>
          <w:rPr>
            <w:rStyle w:val="af2"/>
            <w:rFonts w:hint="eastAsia"/>
            <w:b w:val="0"/>
          </w:rPr>
          <w:t>)</w:t>
        </w:r>
        <w:r>
          <w:rPr>
            <w:rFonts w:ascii="宋体" w:eastAsia="宋体" w:hAnsi="宋体" w:cs="Arial"/>
            <w:color w:val="333333"/>
            <w:sz w:val="24"/>
            <w:szCs w:val="24"/>
          </w:rPr>
          <w:t xml:space="preserve"> ……………………………………………………………</w:t>
        </w:r>
        <w:r>
          <w:rPr>
            <w:rFonts w:ascii="宋体" w:eastAsia="宋体" w:hAnsi="宋体" w:hint="eastAsia"/>
            <w:b w:val="0"/>
            <w:sz w:val="24"/>
            <w:szCs w:val="24"/>
          </w:rPr>
          <w:t>3</w:t>
        </w:r>
      </w:hyperlink>
    </w:p>
    <w:p w14:paraId="246973BC" w14:textId="77777777" w:rsidR="0082373A" w:rsidRDefault="001653AD">
      <w:pPr>
        <w:spacing w:line="400" w:lineRule="exact"/>
        <w:ind w:leftChars="100" w:left="210"/>
      </w:pPr>
      <w:hyperlink w:anchor="_Toc515958631" w:history="1">
        <w:r>
          <w:rPr>
            <w:rStyle w:val="af2"/>
            <w:rFonts w:ascii="宋体" w:hAnsi="宋体" w:hint="eastAsia"/>
            <w:sz w:val="24"/>
          </w:rPr>
          <w:t>3.1</w:t>
        </w:r>
        <w:r>
          <w:rPr>
            <w:rStyle w:val="af2"/>
            <w:rFonts w:ascii="宋体" w:hAnsi="宋体"/>
            <w:sz w:val="24"/>
          </w:rPr>
          <w:t xml:space="preserve"> </w:t>
        </w:r>
        <w:r>
          <w:rPr>
            <w:rStyle w:val="af2"/>
            <w:rFonts w:ascii="宋体" w:hAnsi="宋体" w:hint="eastAsia"/>
            <w:sz w:val="24"/>
          </w:rPr>
          <w:t>(</w:t>
        </w:r>
        <w:r>
          <w:rPr>
            <w:rStyle w:val="af2"/>
            <w:rFonts w:ascii="宋体" w:hAnsi="宋体" w:hint="eastAsia"/>
            <w:sz w:val="24"/>
          </w:rPr>
          <w:t>二级标题</w:t>
        </w:r>
        <w:r>
          <w:rPr>
            <w:rStyle w:val="af2"/>
            <w:rFonts w:ascii="宋体" w:hAnsi="宋体" w:hint="eastAsia"/>
            <w:sz w:val="24"/>
          </w:rPr>
          <w:t>)</w:t>
        </w:r>
        <w:r>
          <w:rPr>
            <w:rFonts w:cs="Arial"/>
            <w:color w:val="333333"/>
          </w:rPr>
          <w:t xml:space="preserve"> </w:t>
        </w:r>
        <w:r>
          <w:rPr>
            <w:rFonts w:ascii="宋体" w:hAnsi="宋体" w:cs="Arial"/>
            <w:color w:val="333333"/>
            <w:sz w:val="24"/>
          </w:rPr>
          <w:t>…………………………………………………………………</w:t>
        </w:r>
        <w:r>
          <w:rPr>
            <w:rFonts w:hint="eastAsia"/>
            <w:sz w:val="24"/>
          </w:rPr>
          <w:t>3</w:t>
        </w:r>
      </w:hyperlink>
    </w:p>
    <w:p w14:paraId="7C89BEAC" w14:textId="77777777" w:rsidR="0082373A" w:rsidRDefault="001653AD">
      <w:pPr>
        <w:spacing w:line="400" w:lineRule="exact"/>
        <w:ind w:leftChars="150" w:left="315"/>
        <w:rPr>
          <w:rFonts w:ascii="宋体" w:hAnsi="宋体"/>
          <w:sz w:val="24"/>
        </w:rPr>
      </w:pPr>
      <w:r>
        <w:rPr>
          <w:sz w:val="24"/>
        </w:rPr>
        <w:t>3.1</w:t>
      </w:r>
      <w:r>
        <w:t>.</w:t>
      </w:r>
      <w:hyperlink w:anchor="_Toc515958632" w:history="1">
        <w:r>
          <w:rPr>
            <w:rStyle w:val="af2"/>
            <w:rFonts w:ascii="宋体" w:hAnsi="宋体"/>
            <w:sz w:val="24"/>
          </w:rPr>
          <w:t xml:space="preserve">1 </w:t>
        </w:r>
        <w:r>
          <w:rPr>
            <w:rStyle w:val="af2"/>
            <w:rFonts w:ascii="宋体" w:hAnsi="宋体" w:hint="eastAsia"/>
            <w:sz w:val="24"/>
          </w:rPr>
          <w:t>xxx(</w:t>
        </w:r>
        <w:r>
          <w:rPr>
            <w:rStyle w:val="af2"/>
            <w:rFonts w:ascii="宋体" w:hAnsi="宋体" w:hint="eastAsia"/>
            <w:sz w:val="24"/>
          </w:rPr>
          <w:t>三级标题</w:t>
        </w:r>
        <w:r>
          <w:rPr>
            <w:rStyle w:val="af2"/>
            <w:rFonts w:ascii="宋体" w:hAnsi="宋体" w:hint="eastAsia"/>
            <w:sz w:val="24"/>
          </w:rPr>
          <w:t>)</w:t>
        </w:r>
        <w:r>
          <w:rPr>
            <w:rStyle w:val="af2"/>
            <w:rFonts w:ascii="宋体" w:hAnsi="宋体"/>
            <w:sz w:val="24"/>
          </w:rPr>
          <w:t>…</w:t>
        </w:r>
        <w:r>
          <w:rPr>
            <w:rFonts w:ascii="宋体" w:hAnsi="宋体" w:cs="Arial"/>
            <w:color w:val="333333"/>
            <w:sz w:val="24"/>
          </w:rPr>
          <w:t>………………………………………………………</w:t>
        </w:r>
        <w:r>
          <w:rPr>
            <w:rFonts w:ascii="宋体" w:hAnsi="宋体" w:cs="Arial" w:hint="eastAsia"/>
            <w:color w:val="333333"/>
            <w:sz w:val="24"/>
          </w:rPr>
          <w:t>3</w:t>
        </w:r>
      </w:hyperlink>
    </w:p>
    <w:p w14:paraId="4B64C259" w14:textId="77777777" w:rsidR="0082373A" w:rsidRDefault="001653AD">
      <w:pPr>
        <w:tabs>
          <w:tab w:val="right" w:leader="dot" w:pos="8494"/>
        </w:tabs>
        <w:spacing w:before="120" w:line="400" w:lineRule="exact"/>
        <w:ind w:right="-85"/>
        <w:rPr>
          <w:rFonts w:asciiTheme="minorHAnsi" w:eastAsiaTheme="minorEastAsia" w:hAnsiTheme="minorHAnsi" w:cstheme="minorBidi"/>
          <w:szCs w:val="22"/>
        </w:rPr>
      </w:pPr>
      <w:hyperlink w:anchor="_Toc515958635" w:history="1">
        <w:r>
          <w:rPr>
            <w:rStyle w:val="af2"/>
            <w:rFonts w:ascii="黑体" w:eastAsia="黑体" w:hAnsi="黑体" w:hint="eastAsia"/>
            <w:sz w:val="28"/>
            <w:szCs w:val="28"/>
          </w:rPr>
          <w:t xml:space="preserve">4 </w:t>
        </w:r>
        <w:r>
          <w:rPr>
            <w:rStyle w:val="af2"/>
            <w:rFonts w:ascii="黑体" w:eastAsia="黑体" w:hAnsi="黑体"/>
            <w:sz w:val="28"/>
            <w:szCs w:val="28"/>
          </w:rPr>
          <w:t>结</w:t>
        </w:r>
        <w:r>
          <w:rPr>
            <w:rStyle w:val="af2"/>
            <w:rFonts w:ascii="黑体" w:eastAsia="黑体" w:hAnsi="黑体" w:hint="eastAsia"/>
            <w:sz w:val="28"/>
            <w:szCs w:val="28"/>
          </w:rPr>
          <w:t>语</w:t>
        </w:r>
        <w:r>
          <w:rPr>
            <w:rFonts w:ascii="宋体" w:hAnsi="宋体" w:cs="Arial"/>
            <w:color w:val="333333"/>
            <w:sz w:val="24"/>
          </w:rPr>
          <w:t>……………………………………………………………………………4</w:t>
        </w:r>
      </w:hyperlink>
    </w:p>
    <w:p w14:paraId="73809F87" w14:textId="77777777" w:rsidR="0082373A" w:rsidRDefault="001653AD">
      <w:pPr>
        <w:pStyle w:val="TOC1"/>
        <w:rPr>
          <w:rFonts w:ascii="宋体" w:eastAsia="宋体" w:hAnsi="宋体" w:cs="Arial"/>
          <w:b w:val="0"/>
          <w:color w:val="333333"/>
          <w:sz w:val="24"/>
          <w:szCs w:val="24"/>
        </w:rPr>
      </w:pPr>
      <w:hyperlink w:anchor="_Toc515958636" w:history="1">
        <w:r>
          <w:rPr>
            <w:rStyle w:val="af2"/>
            <w:b w:val="0"/>
          </w:rPr>
          <w:t>参考文献</w:t>
        </w:r>
        <w:r>
          <w:rPr>
            <w:rFonts w:ascii="Arial" w:hAnsi="Arial" w:cs="Arial"/>
            <w:b w:val="0"/>
            <w:color w:val="333333"/>
            <w:sz w:val="24"/>
            <w:szCs w:val="24"/>
          </w:rPr>
          <w:t>…</w:t>
        </w:r>
        <w:r>
          <w:rPr>
            <w:rFonts w:ascii="Arial" w:hAnsi="Arial" w:cs="Arial"/>
            <w:color w:val="333333"/>
            <w:sz w:val="24"/>
            <w:szCs w:val="24"/>
          </w:rPr>
          <w:t>……………………………………………………………………</w:t>
        </w:r>
        <w:r>
          <w:rPr>
            <w:rFonts w:ascii="宋体" w:eastAsia="宋体" w:hAnsi="宋体" w:cs="Arial"/>
            <w:b w:val="0"/>
            <w:color w:val="333333"/>
            <w:sz w:val="24"/>
            <w:szCs w:val="24"/>
          </w:rPr>
          <w:t>4</w:t>
        </w:r>
      </w:hyperlink>
    </w:p>
    <w:p w14:paraId="2874FE06" w14:textId="77777777" w:rsidR="0082373A" w:rsidRDefault="001653AD">
      <w:pPr>
        <w:pStyle w:val="TOC1"/>
        <w:rPr>
          <w:b w:val="0"/>
          <w:smallCaps/>
          <w:sz w:val="24"/>
          <w:szCs w:val="24"/>
        </w:rPr>
      </w:pPr>
      <w:r>
        <w:rPr>
          <w:rFonts w:hint="eastAsia"/>
          <w:b w:val="0"/>
        </w:rPr>
        <w:t>附</w:t>
      </w:r>
      <w:r>
        <w:rPr>
          <w:rFonts w:hint="eastAsia"/>
          <w:b w:val="0"/>
        </w:rPr>
        <w:t xml:space="preserve">  </w:t>
      </w:r>
      <w:r>
        <w:rPr>
          <w:rFonts w:hint="eastAsia"/>
          <w:b w:val="0"/>
        </w:rPr>
        <w:t>录</w:t>
      </w:r>
      <w:r>
        <w:rPr>
          <w:rFonts w:ascii="Arial" w:hAnsi="Arial" w:cs="Arial"/>
          <w:color w:val="333333"/>
          <w:sz w:val="24"/>
          <w:szCs w:val="24"/>
        </w:rPr>
        <w:t>…………………………………………………</w:t>
      </w:r>
      <w:r>
        <w:rPr>
          <w:rFonts w:ascii="Arial" w:hAnsi="Arial" w:cs="Arial"/>
          <w:color w:val="333333"/>
          <w:sz w:val="24"/>
        </w:rPr>
        <w:t>…………………………</w:t>
      </w:r>
      <w:r>
        <w:rPr>
          <w:rFonts w:ascii="宋体" w:eastAsia="宋体" w:hAnsi="宋体" w:cs="Arial"/>
          <w:b w:val="0"/>
          <w:color w:val="333333"/>
          <w:sz w:val="24"/>
        </w:rPr>
        <w:t>4</w:t>
      </w:r>
    </w:p>
    <w:p w14:paraId="2B41E8F3" w14:textId="77777777" w:rsidR="0082373A" w:rsidRDefault="001653AD">
      <w:hyperlink w:anchor="_Toc515958637" w:history="1">
        <w:r>
          <w:rPr>
            <w:rStyle w:val="af2"/>
            <w:rFonts w:ascii="黑体" w:eastAsia="黑体" w:hAnsi="黑体"/>
            <w:sz w:val="28"/>
            <w:szCs w:val="28"/>
          </w:rPr>
          <w:t>致</w:t>
        </w:r>
        <w:r>
          <w:rPr>
            <w:rStyle w:val="af2"/>
            <w:rFonts w:ascii="黑体" w:eastAsia="黑体" w:hAnsi="黑体"/>
            <w:sz w:val="28"/>
            <w:szCs w:val="28"/>
          </w:rPr>
          <w:t xml:space="preserve">  </w:t>
        </w:r>
        <w:r>
          <w:rPr>
            <w:rStyle w:val="af2"/>
            <w:rFonts w:ascii="黑体" w:eastAsia="黑体" w:hAnsi="黑体"/>
            <w:sz w:val="28"/>
            <w:szCs w:val="28"/>
          </w:rPr>
          <w:t>谢</w:t>
        </w:r>
        <w:r>
          <w:rPr>
            <w:rStyle w:val="af2"/>
            <w:rFonts w:ascii="黑体" w:eastAsia="黑体" w:hAnsi="黑体"/>
            <w:sz w:val="24"/>
          </w:rPr>
          <w:t>…………………………………………………………………………</w:t>
        </w:r>
        <w:r>
          <w:rPr>
            <w:rFonts w:ascii="宋体" w:hAnsi="宋体" w:cs="Arial"/>
            <w:color w:val="333333"/>
            <w:sz w:val="24"/>
          </w:rPr>
          <w:t>4</w:t>
        </w:r>
      </w:hyperlink>
      <w:r>
        <w:fldChar w:fldCharType="end"/>
      </w:r>
    </w:p>
    <w:p w14:paraId="1A9271AB" w14:textId="77777777" w:rsidR="0082373A" w:rsidRDefault="0082373A"/>
    <w:p w14:paraId="7F1F7A38" w14:textId="77777777" w:rsidR="0082373A" w:rsidRDefault="0082373A"/>
    <w:p w14:paraId="75A0B305" w14:textId="77777777" w:rsidR="0082373A" w:rsidRDefault="0082373A"/>
    <w:p w14:paraId="3100D09C" w14:textId="77777777" w:rsidR="0082373A" w:rsidRDefault="0082373A"/>
    <w:p w14:paraId="074FCC03" w14:textId="77777777" w:rsidR="0082373A" w:rsidRDefault="0082373A"/>
    <w:p w14:paraId="1B5252AD" w14:textId="77777777" w:rsidR="0082373A" w:rsidRDefault="0082373A"/>
    <w:p w14:paraId="403A8A8B" w14:textId="77777777" w:rsidR="0082373A" w:rsidRDefault="0082373A"/>
    <w:p w14:paraId="20E1CC37" w14:textId="77777777" w:rsidR="0082373A" w:rsidRDefault="0082373A"/>
    <w:p w14:paraId="11642C08" w14:textId="77777777" w:rsidR="0082373A" w:rsidRDefault="0082373A"/>
    <w:p w14:paraId="4AF9DE69" w14:textId="77777777" w:rsidR="0082373A" w:rsidRDefault="0082373A"/>
    <w:p w14:paraId="760D3084" w14:textId="77777777" w:rsidR="0082373A" w:rsidRDefault="0082373A">
      <w:pPr>
        <w:rPr>
          <w:ins w:id="10" w:author="yangmin" w:date="2018-06-12T16:08:00Z"/>
        </w:rPr>
        <w:sectPr w:rsidR="0082373A">
          <w:footerReference w:type="default" r:id="rId17"/>
          <w:pgSz w:w="11906" w:h="16838"/>
          <w:pgMar w:top="2155" w:right="1814" w:bottom="2155" w:left="1814" w:header="851" w:footer="992" w:gutter="0"/>
          <w:pgNumType w:fmt="upperRoman"/>
          <w:cols w:space="425"/>
          <w:docGrid w:type="lines" w:linePitch="312"/>
        </w:sectPr>
      </w:pPr>
      <w:bookmarkStart w:id="11" w:name="_Toc515958630"/>
      <w:bookmarkStart w:id="12" w:name="_Toc515957239"/>
    </w:p>
    <w:p w14:paraId="730B40C5" w14:textId="77777777" w:rsidR="0082373A" w:rsidRDefault="001653AD">
      <w:pPr>
        <w:pStyle w:val="1"/>
        <w:spacing w:before="480" w:after="360" w:line="240" w:lineRule="auto"/>
        <w:jc w:val="center"/>
        <w:rPr>
          <w:rFonts w:ascii="黑体" w:eastAsia="黑体" w:hAnsi="黑体"/>
          <w:bCs w:val="0"/>
          <w:sz w:val="30"/>
          <w:szCs w:val="30"/>
        </w:rPr>
      </w:pPr>
      <w:bookmarkStart w:id="13" w:name="_Toc24892"/>
      <w:bookmarkEnd w:id="11"/>
      <w:bookmarkEnd w:id="12"/>
      <w:r>
        <w:rPr>
          <w:rFonts w:ascii="黑体" w:eastAsia="黑体" w:hAnsi="黑体" w:hint="eastAsia"/>
          <w:bCs w:val="0"/>
          <w:sz w:val="30"/>
          <w:szCs w:val="30"/>
        </w:rPr>
        <w:lastRenderedPageBreak/>
        <w:t xml:space="preserve">1 </w:t>
      </w:r>
      <w:r>
        <w:rPr>
          <w:rFonts w:ascii="黑体" w:eastAsia="黑体" w:hAnsi="黑体" w:hint="eastAsia"/>
          <w:bCs w:val="0"/>
          <w:sz w:val="30"/>
          <w:szCs w:val="30"/>
        </w:rPr>
        <w:t>绪论</w:t>
      </w:r>
      <w:bookmarkEnd w:id="13"/>
    </w:p>
    <w:p w14:paraId="11C0B97C" w14:textId="77777777" w:rsidR="0082373A" w:rsidRDefault="001653AD">
      <w:pPr>
        <w:spacing w:line="400" w:lineRule="exact"/>
        <w:ind w:firstLineChars="200" w:firstLine="480"/>
        <w:jc w:val="both"/>
        <w:rPr>
          <w:rFonts w:ascii="宋体" w:hAnsi="宋体" w:cs="宋体"/>
          <w:sz w:val="24"/>
        </w:rPr>
      </w:pPr>
      <w:r>
        <w:rPr>
          <w:rFonts w:ascii="宋体" w:hAnsi="宋体" w:cs="宋体" w:hint="eastAsia"/>
          <w:sz w:val="24"/>
        </w:rPr>
        <w:t>自</w:t>
      </w:r>
      <w:r>
        <w:rPr>
          <w:rFonts w:ascii="宋体" w:hAnsi="宋体" w:cs="宋体" w:hint="eastAsia"/>
          <w:sz w:val="24"/>
        </w:rPr>
        <w:t>2012</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29</w:t>
      </w:r>
      <w:r>
        <w:rPr>
          <w:rFonts w:ascii="宋体" w:hAnsi="宋体" w:cs="宋体" w:hint="eastAsia"/>
          <w:sz w:val="24"/>
        </w:rPr>
        <w:t>日首届全国智能化养老战略研究会预计到</w:t>
      </w:r>
      <w:r>
        <w:rPr>
          <w:rFonts w:ascii="宋体" w:hAnsi="宋体" w:cs="宋体" w:hint="eastAsia"/>
          <w:sz w:val="24"/>
        </w:rPr>
        <w:t>2050</w:t>
      </w:r>
      <w:r>
        <w:rPr>
          <w:rFonts w:ascii="宋体" w:hAnsi="宋体" w:cs="宋体" w:hint="eastAsia"/>
          <w:sz w:val="24"/>
        </w:rPr>
        <w:t>年，我国面临临终无子女的老年人将达到</w:t>
      </w:r>
      <w:r>
        <w:rPr>
          <w:rFonts w:ascii="宋体" w:hAnsi="宋体" w:cs="宋体" w:hint="eastAsia"/>
          <w:sz w:val="24"/>
        </w:rPr>
        <w:t>7900</w:t>
      </w:r>
      <w:r>
        <w:rPr>
          <w:rFonts w:ascii="宋体" w:hAnsi="宋体" w:cs="宋体" w:hint="eastAsia"/>
          <w:sz w:val="24"/>
        </w:rPr>
        <w:t>万左右，独居和空巢老年人将占</w:t>
      </w:r>
      <w:r>
        <w:rPr>
          <w:rFonts w:ascii="宋体" w:hAnsi="宋体" w:cs="宋体" w:hint="eastAsia"/>
          <w:sz w:val="24"/>
        </w:rPr>
        <w:t>54%</w:t>
      </w:r>
      <w:r>
        <w:rPr>
          <w:rFonts w:ascii="宋体" w:hAnsi="宋体" w:cs="宋体" w:hint="eastAsia"/>
          <w:sz w:val="24"/>
        </w:rPr>
        <w:t>以上，空巢老人的养老问题再次引起关注</w:t>
      </w:r>
      <w:r>
        <w:rPr>
          <w:rFonts w:ascii="宋体" w:hAnsi="宋体" w:cs="宋体" w:hint="eastAsia"/>
          <w:sz w:val="24"/>
        </w:rPr>
        <w:t>。</w:t>
      </w:r>
      <w:r>
        <w:rPr>
          <w:rFonts w:ascii="宋体" w:hAnsi="宋体" w:cs="宋体" w:hint="eastAsia"/>
          <w:sz w:val="24"/>
        </w:rPr>
        <w:t>因此合理的服务好每个空巢老人，我们责无旁贷。</w:t>
      </w:r>
    </w:p>
    <w:p w14:paraId="29987D86" w14:textId="77777777" w:rsidR="0082373A" w:rsidRDefault="001653AD">
      <w:pPr>
        <w:spacing w:line="400" w:lineRule="exact"/>
        <w:ind w:firstLineChars="200" w:firstLine="480"/>
        <w:jc w:val="both"/>
        <w:rPr>
          <w:rFonts w:ascii="宋体" w:hAnsi="宋体" w:cs="宋体"/>
          <w:sz w:val="24"/>
        </w:rPr>
      </w:pPr>
      <w:r>
        <w:rPr>
          <w:rFonts w:ascii="宋体" w:hAnsi="宋体" w:cs="宋体" w:hint="eastAsia"/>
          <w:sz w:val="24"/>
        </w:rPr>
        <w:t>该平台主要采用</w:t>
      </w:r>
      <w:r>
        <w:rPr>
          <w:rFonts w:ascii="宋体" w:hAnsi="宋体" w:cs="宋体" w:hint="eastAsia"/>
          <w:sz w:val="24"/>
        </w:rPr>
        <w:t>SQL</w:t>
      </w:r>
      <w:r>
        <w:rPr>
          <w:rFonts w:ascii="宋体" w:hAnsi="宋体" w:cs="宋体" w:hint="eastAsia"/>
          <w:sz w:val="24"/>
        </w:rPr>
        <w:t xml:space="preserve"> </w:t>
      </w:r>
      <w:r>
        <w:rPr>
          <w:rFonts w:ascii="宋体" w:hAnsi="宋体" w:cs="宋体" w:hint="eastAsia"/>
          <w:sz w:val="24"/>
        </w:rPr>
        <w:t>Server</w:t>
      </w:r>
      <w:r>
        <w:rPr>
          <w:rFonts w:ascii="宋体" w:hAnsi="宋体" w:cs="宋体" w:hint="eastAsia"/>
          <w:sz w:val="24"/>
        </w:rPr>
        <w:t xml:space="preserve"> Management </w:t>
      </w:r>
      <w:r>
        <w:rPr>
          <w:rFonts w:ascii="宋体" w:hAnsi="宋体" w:cs="宋体" w:hint="eastAsia"/>
          <w:sz w:val="24"/>
        </w:rPr>
        <w:t>201</w:t>
      </w:r>
      <w:r>
        <w:rPr>
          <w:rFonts w:ascii="宋体" w:hAnsi="宋体" w:cs="宋体" w:hint="eastAsia"/>
          <w:sz w:val="24"/>
        </w:rPr>
        <w:t>8</w:t>
      </w:r>
      <w:r>
        <w:rPr>
          <w:rFonts w:ascii="宋体" w:hAnsi="宋体" w:cs="宋体" w:hint="eastAsia"/>
          <w:sz w:val="24"/>
        </w:rPr>
        <w:t>数据库技术管理后台信息，前后端分离的模式进行开发，另外还</w:t>
      </w:r>
      <w:r>
        <w:rPr>
          <w:rFonts w:ascii="宋体" w:hAnsi="宋体" w:cs="宋体" w:hint="eastAsia"/>
          <w:color w:val="333333"/>
          <w:sz w:val="24"/>
          <w:shd w:val="clear" w:color="auto" w:fill="FFFFFF"/>
        </w:rPr>
        <w:t>采用</w:t>
      </w:r>
      <w:r>
        <w:rPr>
          <w:rFonts w:ascii="宋体" w:hAnsi="宋体" w:cs="宋体" w:hint="eastAsia"/>
          <w:color w:val="333333"/>
          <w:sz w:val="24"/>
          <w:shd w:val="clear" w:color="auto" w:fill="FFFFFF"/>
        </w:rPr>
        <w:t>.net core</w:t>
      </w:r>
      <w:r>
        <w:rPr>
          <w:rFonts w:ascii="宋体" w:hAnsi="宋体" w:cs="宋体" w:hint="eastAsia"/>
          <w:color w:val="333333"/>
          <w:sz w:val="24"/>
          <w:shd w:val="clear" w:color="auto" w:fill="FFFFFF"/>
        </w:rPr>
        <w:t>适用于</w:t>
      </w:r>
      <w:r>
        <w:rPr>
          <w:rFonts w:ascii="宋体" w:hAnsi="宋体" w:cs="宋体" w:hint="eastAsia"/>
          <w:color w:val="333333"/>
          <w:sz w:val="24"/>
          <w:shd w:val="clear" w:color="auto" w:fill="FFFFFF"/>
        </w:rPr>
        <w:t xml:space="preserve"> windows</w:t>
      </w:r>
      <w:r>
        <w:rPr>
          <w:rFonts w:ascii="宋体" w:hAnsi="宋体" w:cs="宋体" w:hint="eastAsia"/>
          <w:color w:val="333333"/>
          <w:sz w:val="24"/>
          <w:shd w:val="clear" w:color="auto" w:fill="FFFFFF"/>
        </w:rPr>
        <w:t>、</w:t>
      </w:r>
      <w:r>
        <w:rPr>
          <w:rFonts w:ascii="宋体" w:hAnsi="宋体" w:cs="宋体" w:hint="eastAsia"/>
          <w:color w:val="333333"/>
          <w:sz w:val="24"/>
          <w:shd w:val="clear" w:color="auto" w:fill="FFFFFF"/>
        </w:rPr>
        <w:t>L</w:t>
      </w:r>
      <w:r>
        <w:rPr>
          <w:rFonts w:ascii="宋体" w:hAnsi="宋体" w:cs="宋体" w:hint="eastAsia"/>
          <w:color w:val="333333"/>
          <w:sz w:val="24"/>
          <w:shd w:val="clear" w:color="auto" w:fill="FFFFFF"/>
        </w:rPr>
        <w:t xml:space="preserve">inux </w:t>
      </w:r>
      <w:r>
        <w:rPr>
          <w:rFonts w:ascii="宋体" w:hAnsi="宋体" w:cs="宋体" w:hint="eastAsia"/>
          <w:color w:val="333333"/>
          <w:sz w:val="24"/>
          <w:shd w:val="clear" w:color="auto" w:fill="FFFFFF"/>
        </w:rPr>
        <w:t>和</w:t>
      </w:r>
      <w:r>
        <w:rPr>
          <w:rFonts w:ascii="宋体" w:hAnsi="宋体" w:cs="宋体" w:hint="eastAsia"/>
          <w:color w:val="333333"/>
          <w:sz w:val="24"/>
          <w:shd w:val="clear" w:color="auto" w:fill="FFFFFF"/>
        </w:rPr>
        <w:t xml:space="preserve"> </w:t>
      </w:r>
      <w:r>
        <w:rPr>
          <w:rFonts w:ascii="宋体" w:hAnsi="宋体" w:cs="宋体" w:hint="eastAsia"/>
          <w:color w:val="333333"/>
          <w:sz w:val="24"/>
          <w:shd w:val="clear" w:color="auto" w:fill="FFFFFF"/>
        </w:rPr>
        <w:t>macros</w:t>
      </w:r>
      <w:r>
        <w:rPr>
          <w:rFonts w:ascii="宋体" w:hAnsi="宋体" w:cs="宋体" w:hint="eastAsia"/>
          <w:color w:val="333333"/>
          <w:sz w:val="24"/>
          <w:shd w:val="clear" w:color="auto" w:fill="FFFFFF"/>
        </w:rPr>
        <w:t xml:space="preserve"> </w:t>
      </w:r>
      <w:r>
        <w:rPr>
          <w:rFonts w:ascii="宋体" w:hAnsi="宋体" w:cs="宋体" w:hint="eastAsia"/>
          <w:color w:val="333333"/>
          <w:sz w:val="24"/>
          <w:shd w:val="clear" w:color="auto" w:fill="FFFFFF"/>
        </w:rPr>
        <w:t>操作系统的免费、开源托管的计算机软件框架。</w:t>
      </w:r>
      <w:r>
        <w:rPr>
          <w:rFonts w:ascii="宋体" w:hAnsi="宋体" w:cs="宋体" w:hint="eastAsia"/>
          <w:color w:val="333333"/>
          <w:sz w:val="24"/>
          <w:shd w:val="clear" w:color="auto" w:fill="FFFFFF"/>
        </w:rPr>
        <w:t>该平台主要设置了一些专门服务于老人爱好和娱乐的信息，供老人使用。</w:t>
      </w:r>
      <w:r>
        <w:rPr>
          <w:rFonts w:ascii="宋体" w:hAnsi="宋体" w:cs="宋体" w:hint="eastAsia"/>
          <w:color w:val="333333"/>
          <w:sz w:val="24"/>
          <w:shd w:val="clear" w:color="auto" w:fill="FFFFFF"/>
        </w:rPr>
        <w:t>为老年人提供帮助，解决问题。</w:t>
      </w:r>
    </w:p>
    <w:p w14:paraId="5A144F5A" w14:textId="77777777" w:rsidR="0082373A" w:rsidRDefault="001653AD">
      <w:pPr>
        <w:pStyle w:val="2"/>
        <w:numPr>
          <w:ilvl w:val="1"/>
          <w:numId w:val="1"/>
        </w:numPr>
        <w:spacing w:before="480" w:after="120" w:line="400" w:lineRule="exact"/>
        <w:rPr>
          <w:rFonts w:ascii="黑体" w:hAnsi="黑体"/>
          <w:sz w:val="28"/>
          <w:szCs w:val="28"/>
        </w:rPr>
      </w:pPr>
      <w:bookmarkStart w:id="14" w:name="_Toc20794"/>
      <w:r>
        <w:rPr>
          <w:rFonts w:ascii="黑体" w:hAnsi="黑体" w:hint="eastAsia"/>
          <w:sz w:val="28"/>
          <w:szCs w:val="28"/>
        </w:rPr>
        <w:t>课题研究现状分析</w:t>
      </w:r>
      <w:bookmarkEnd w:id="14"/>
    </w:p>
    <w:p w14:paraId="58350915" w14:textId="77777777" w:rsidR="0082373A" w:rsidRDefault="001653AD">
      <w:pPr>
        <w:pStyle w:val="af6"/>
        <w:spacing w:line="400" w:lineRule="exact"/>
        <w:ind w:firstLine="480"/>
        <w:rPr>
          <w:rFonts w:ascii="宋体" w:hAnsi="宋体"/>
          <w:sz w:val="24"/>
          <w:szCs w:val="24"/>
        </w:rPr>
      </w:pPr>
      <w:r>
        <w:rPr>
          <w:rFonts w:ascii="宋体" w:hAnsi="宋体" w:hint="eastAsia"/>
          <w:sz w:val="24"/>
          <w:szCs w:val="24"/>
        </w:rPr>
        <w:t>目前空巢老人这一社会群体一直是社会备受关注的人群。然而对于空巢老人而言，他们存在的最大问题是自己脱离子女后独居精神上的寂寞，独自生活而没有子女的照顾和陪伴更加使他们感觉没有依靠，内心的孤独感更加深刻最终引发社会问题和</w:t>
      </w:r>
      <w:proofErr w:type="gramStart"/>
      <w:r>
        <w:rPr>
          <w:rFonts w:ascii="宋体" w:hAnsi="宋体" w:hint="eastAsia"/>
          <w:sz w:val="24"/>
          <w:szCs w:val="24"/>
        </w:rPr>
        <w:t>及</w:t>
      </w:r>
      <w:proofErr w:type="gramEnd"/>
      <w:r>
        <w:rPr>
          <w:rFonts w:ascii="宋体" w:hAnsi="宋体" w:hint="eastAsia"/>
          <w:sz w:val="24"/>
          <w:szCs w:val="24"/>
        </w:rPr>
        <w:t>生活问题进而影响老人的身体健康。这些都是有根据的事实，然而只有我们每个人去关心和重视空巢老人健康问题，满足空巢老人的护理需求，提高他们的生活质量，使空巢老人老有所养、老有所护。提高他们的生活意识，补充更多的有益知识。从实际出发，利用好该平台的优势，首先是为了收集这类群体的一些基本喜好，另外也是</w:t>
      </w:r>
      <w:r>
        <w:rPr>
          <w:rFonts w:ascii="宋体" w:hAnsi="宋体" w:hint="eastAsia"/>
          <w:sz w:val="24"/>
          <w:szCs w:val="24"/>
        </w:rPr>
        <w:t>为了服务于这一群体的人员。</w:t>
      </w:r>
    </w:p>
    <w:p w14:paraId="05AA5F39" w14:textId="77777777" w:rsidR="0082373A" w:rsidRDefault="001653AD">
      <w:pPr>
        <w:pStyle w:val="af6"/>
        <w:spacing w:line="400" w:lineRule="exact"/>
        <w:ind w:firstLine="480"/>
        <w:rPr>
          <w:rFonts w:ascii="宋体" w:hAnsi="宋体"/>
          <w:sz w:val="24"/>
          <w:szCs w:val="24"/>
        </w:rPr>
      </w:pPr>
      <w:r>
        <w:rPr>
          <w:rFonts w:ascii="宋体" w:hAnsi="宋体" w:hint="eastAsia"/>
          <w:sz w:val="24"/>
          <w:szCs w:val="24"/>
        </w:rPr>
        <w:t>该平台的存在或多或少都会给这类人群带去一丝温暖，它将会不断的更新，满足更多的用户群体。</w:t>
      </w:r>
    </w:p>
    <w:p w14:paraId="7413B318" w14:textId="77777777" w:rsidR="0082373A" w:rsidRDefault="001653AD">
      <w:pPr>
        <w:pStyle w:val="3"/>
        <w:numPr>
          <w:ilvl w:val="2"/>
          <w:numId w:val="1"/>
        </w:numPr>
        <w:spacing w:before="240" w:after="120" w:line="400" w:lineRule="exact"/>
        <w:rPr>
          <w:rFonts w:ascii="黑体" w:eastAsia="黑体" w:hAnsi="黑体"/>
          <w:sz w:val="24"/>
          <w:szCs w:val="24"/>
        </w:rPr>
      </w:pPr>
      <w:bookmarkStart w:id="15" w:name="_Toc4389"/>
      <w:r>
        <w:rPr>
          <w:rFonts w:ascii="黑体" w:eastAsia="黑体" w:hAnsi="黑体" w:hint="eastAsia"/>
          <w:sz w:val="24"/>
          <w:szCs w:val="24"/>
        </w:rPr>
        <w:t>本领域内已开展的研究工作</w:t>
      </w:r>
      <w:bookmarkEnd w:id="15"/>
    </w:p>
    <w:p w14:paraId="32CA920F" w14:textId="77777777" w:rsidR="0082373A" w:rsidRDefault="001653AD">
      <w:pPr>
        <w:pStyle w:val="4"/>
      </w:pPr>
      <w:r>
        <w:rPr>
          <w:rFonts w:ascii="黑体" w:hAnsi="黑体" w:cs="黑体" w:hint="eastAsia"/>
          <w:sz w:val="21"/>
          <w:szCs w:val="21"/>
        </w:rPr>
        <w:t>1.1.1</w:t>
      </w:r>
      <w:r>
        <w:rPr>
          <w:rFonts w:ascii="黑体" w:hAnsi="黑体" w:cs="黑体" w:hint="eastAsia"/>
          <w:sz w:val="21"/>
          <w:szCs w:val="21"/>
        </w:rPr>
        <w:t>.1</w:t>
      </w:r>
      <w:r>
        <w:rPr>
          <w:rFonts w:ascii="黑体" w:hAnsi="黑体" w:cs="黑体" w:hint="eastAsia"/>
          <w:sz w:val="21"/>
          <w:szCs w:val="21"/>
        </w:rPr>
        <w:t>理论研究基础</w:t>
      </w:r>
    </w:p>
    <w:p w14:paraId="20522A7C" w14:textId="068B7F4F" w:rsidR="0082373A" w:rsidRDefault="001653AD">
      <w:pPr>
        <w:spacing w:line="400" w:lineRule="exact"/>
        <w:ind w:firstLineChars="200" w:firstLine="480"/>
        <w:jc w:val="both"/>
        <w:rPr>
          <w:rFonts w:ascii="宋体" w:hAnsi="宋体"/>
          <w:sz w:val="24"/>
        </w:rPr>
      </w:pPr>
      <w:r>
        <w:rPr>
          <w:rFonts w:ascii="宋体" w:hAnsi="宋体" w:hint="eastAsia"/>
          <w:sz w:val="24"/>
        </w:rPr>
        <w:t>生活在这个网络发展迅速的网络化时代，</w:t>
      </w:r>
      <w:r w:rsidR="008658FC" w:rsidRPr="008658FC">
        <w:rPr>
          <w:rFonts w:ascii="宋体" w:hAnsi="宋体"/>
          <w:sz w:val="24"/>
        </w:rPr>
        <w:t>在充满不确定的当代，有一个信息论为基础的思维方式，能够让我们把握稍纵即逝的机会，达成目标，更好的完成</w:t>
      </w:r>
      <w:r w:rsidR="008658FC" w:rsidRPr="008658FC">
        <w:rPr>
          <w:rFonts w:ascii="宋体" w:hAnsi="宋体"/>
          <w:sz w:val="24"/>
        </w:rPr>
        <w:lastRenderedPageBreak/>
        <w:t>自己的使命。</w:t>
      </w:r>
      <w:r w:rsidR="008658FC">
        <w:rPr>
          <w:rFonts w:ascii="宋体" w:hAnsi="宋体" w:hint="eastAsia"/>
          <w:sz w:val="24"/>
        </w:rPr>
        <w:t>信息的重要性</w:t>
      </w:r>
      <w:r w:rsidR="008658FC" w:rsidRPr="008658FC">
        <w:rPr>
          <w:rFonts w:ascii="宋体" w:hAnsi="宋体" w:hint="eastAsia"/>
          <w:sz w:val="24"/>
        </w:rPr>
        <w:t>应用不是单一的、一成不变的，而是发展的、整体的、相互联系的。</w:t>
      </w:r>
      <w:r w:rsidR="008658FC">
        <w:rPr>
          <w:rFonts w:ascii="宋体" w:hAnsi="宋体" w:hint="eastAsia"/>
          <w:sz w:val="24"/>
        </w:rPr>
        <w:t>因此我们建立了转为空巢老人提供信息服务的一个平台，将信息传递给每一个空巢老人</w:t>
      </w:r>
      <w:r w:rsidR="008658FC" w:rsidRPr="008658FC">
        <w:rPr>
          <w:rFonts w:ascii="宋体" w:hAnsi="宋体" w:hint="eastAsia"/>
          <w:sz w:val="24"/>
        </w:rPr>
        <w:t>，</w:t>
      </w:r>
      <w:r w:rsidR="008658FC">
        <w:rPr>
          <w:rFonts w:ascii="宋体" w:hAnsi="宋体" w:hint="eastAsia"/>
          <w:sz w:val="24"/>
        </w:rPr>
        <w:t>增加心与心的沟通更好的去帮助正在需要帮助的人</w:t>
      </w:r>
      <w:r w:rsidR="008658FC" w:rsidRPr="008658FC">
        <w:rPr>
          <w:rFonts w:ascii="宋体" w:hAnsi="宋体" w:hint="eastAsia"/>
          <w:sz w:val="24"/>
        </w:rPr>
        <w:t>。本系统采用dot.net</w:t>
      </w:r>
      <w:r w:rsidR="008658FC">
        <w:rPr>
          <w:rFonts w:ascii="宋体" w:hAnsi="宋体"/>
          <w:sz w:val="24"/>
        </w:rPr>
        <w:t>3</w:t>
      </w:r>
      <w:r w:rsidR="008658FC" w:rsidRPr="008658FC">
        <w:rPr>
          <w:rFonts w:ascii="宋体" w:hAnsi="宋体" w:hint="eastAsia"/>
          <w:sz w:val="24"/>
        </w:rPr>
        <w:t>.0技术架构。</w:t>
      </w:r>
      <w:r w:rsidR="008658FC">
        <w:rPr>
          <w:rFonts w:ascii="宋体" w:hAnsi="宋体" w:hint="eastAsia"/>
          <w:sz w:val="24"/>
        </w:rPr>
        <w:t>系统示意图如下：</w:t>
      </w:r>
    </w:p>
    <w:p w14:paraId="6AF0FD09" w14:textId="3EB7E480" w:rsidR="00A61609" w:rsidRDefault="00A61609">
      <w:pPr>
        <w:spacing w:line="400" w:lineRule="exact"/>
        <w:ind w:firstLineChars="200" w:firstLine="480"/>
        <w:jc w:val="both"/>
        <w:rPr>
          <w:rFonts w:ascii="宋体" w:hAnsi="宋体"/>
          <w:sz w:val="24"/>
        </w:rPr>
      </w:pPr>
    </w:p>
    <w:p w14:paraId="306BAEE0" w14:textId="667D33BA" w:rsidR="00A61609" w:rsidRDefault="00A61609" w:rsidP="00A61609">
      <w:pPr>
        <w:pStyle w:val="af6"/>
        <w:ind w:left="720" w:firstLineChars="0" w:firstLine="0"/>
        <w:rPr>
          <w:rFonts w:hint="eastAsia"/>
          <w:sz w:val="28"/>
          <w:szCs w:val="28"/>
        </w:rPr>
      </w:pPr>
      <w:r>
        <w:rPr>
          <w:noProof/>
          <w:sz w:val="28"/>
          <w:szCs w:val="28"/>
        </w:rPr>
        <mc:AlternateContent>
          <mc:Choice Requires="wps">
            <w:drawing>
              <wp:anchor distT="0" distB="0" distL="114300" distR="114300" simplePos="0" relativeHeight="251672576" behindDoc="0" locked="0" layoutInCell="1" allowOverlap="1" wp14:anchorId="25963CC1" wp14:editId="1BC027A1">
                <wp:simplePos x="0" y="0"/>
                <wp:positionH relativeFrom="column">
                  <wp:posOffset>2016760</wp:posOffset>
                </wp:positionH>
                <wp:positionV relativeFrom="paragraph">
                  <wp:posOffset>184785</wp:posOffset>
                </wp:positionV>
                <wp:extent cx="781050" cy="400050"/>
                <wp:effectExtent l="0" t="0" r="19050" b="19050"/>
                <wp:wrapNone/>
                <wp:docPr id="19" name="矩形: 圆角 19"/>
                <wp:cNvGraphicFramePr/>
                <a:graphic xmlns:a="http://schemas.openxmlformats.org/drawingml/2006/main">
                  <a:graphicData uri="http://schemas.microsoft.com/office/word/2010/wordprocessingShape">
                    <wps:wsp>
                      <wps:cNvSpPr/>
                      <wps:spPr>
                        <a:xfrm>
                          <a:off x="0" y="0"/>
                          <a:ext cx="78105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CB6FDA0" w14:textId="1275D2E4" w:rsidR="00A61609" w:rsidRDefault="00A61609" w:rsidP="00A61609">
                            <w:pPr>
                              <w:jc w:val="center"/>
                              <w:rPr>
                                <w:rFonts w:hint="eastAsia"/>
                              </w:rPr>
                            </w:pPr>
                            <w:r>
                              <w:rPr>
                                <w:rFonts w:hint="eastAsia"/>
                              </w:rPr>
                              <w:t>活动</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963CC1" id="矩形: 圆角 19" o:spid="_x0000_s1026" style="position:absolute;left:0;text-align:left;margin-left:158.8pt;margin-top:14.55pt;width:61.5pt;height:3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" fillcolor="white [3201]" strokecolor="#5b9bd5 [3204]" strokeweight="1pt">
                <v:stroke joinstyle="miter"/>
                <v:textbox>
                  <w:txbxContent>
                    <w:p w14:paraId="5CB6FDA0" w14:textId="1275D2E4" w:rsidR="00A61609" w:rsidRDefault="00A61609" w:rsidP="00A61609">
                      <w:pPr>
                        <w:jc w:val="center"/>
                        <w:rPr>
                          <w:rFonts w:hint="eastAsia"/>
                        </w:rPr>
                      </w:pPr>
                      <w:r>
                        <w:rPr>
                          <w:rFonts w:hint="eastAsia"/>
                        </w:rPr>
                        <w:t>活动</w:t>
                      </w:r>
                      <w:r>
                        <w:t>管理</w:t>
                      </w:r>
                    </w:p>
                  </w:txbxContent>
                </v:textbox>
              </v:roundrect>
            </w:pict>
          </mc:Fallback>
        </mc:AlternateContent>
      </w:r>
      <w:r>
        <w:rPr>
          <w:noProof/>
          <w:sz w:val="28"/>
          <w:szCs w:val="28"/>
        </w:rPr>
        <mc:AlternateContent>
          <mc:Choice Requires="wps">
            <w:drawing>
              <wp:anchor distT="0" distB="0" distL="114300" distR="114300" simplePos="0" relativeHeight="251673600" behindDoc="0" locked="0" layoutInCell="1" allowOverlap="1" wp14:anchorId="5B422D51" wp14:editId="14D152D2">
                <wp:simplePos x="0" y="0"/>
                <wp:positionH relativeFrom="column">
                  <wp:posOffset>2854960</wp:posOffset>
                </wp:positionH>
                <wp:positionV relativeFrom="paragraph">
                  <wp:posOffset>191135</wp:posOffset>
                </wp:positionV>
                <wp:extent cx="774700" cy="400050"/>
                <wp:effectExtent l="0" t="0" r="25400" b="19050"/>
                <wp:wrapNone/>
                <wp:docPr id="20" name="矩形: 圆角 20"/>
                <wp:cNvGraphicFramePr/>
                <a:graphic xmlns:a="http://schemas.openxmlformats.org/drawingml/2006/main">
                  <a:graphicData uri="http://schemas.microsoft.com/office/word/2010/wordprocessingShape">
                    <wps:wsp>
                      <wps:cNvSpPr/>
                      <wps:spPr>
                        <a:xfrm>
                          <a:off x="0" y="0"/>
                          <a:ext cx="77470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86B099C" w14:textId="4ADD6522" w:rsidR="00A61609" w:rsidRDefault="00A61609" w:rsidP="00A61609">
                            <w:pPr>
                              <w:jc w:val="center"/>
                            </w:pPr>
                            <w:r>
                              <w:rPr>
                                <w:rFonts w:hint="eastAsia"/>
                              </w:rPr>
                              <w:t>系统设置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22D51" id="矩形: 圆角 20" o:spid="_x0000_s1027" style="position:absolute;left:0;text-align:left;margin-left:224.8pt;margin-top:15.05pt;width:61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" fillcolor="white [3201]" strokecolor="#5b9bd5 [3204]" strokeweight="1pt">
                <v:stroke joinstyle="miter"/>
                <v:textbox>
                  <w:txbxContent>
                    <w:p w14:paraId="186B099C" w14:textId="4ADD6522" w:rsidR="00A61609" w:rsidRDefault="00A61609" w:rsidP="00A61609">
                      <w:pPr>
                        <w:jc w:val="center"/>
                      </w:pPr>
                      <w:r>
                        <w:rPr>
                          <w:rFonts w:hint="eastAsia"/>
                        </w:rPr>
                        <w:t>系统设置</w:t>
                      </w:r>
                    </w:p>
                  </w:txbxContent>
                </v:textbox>
              </v:roundrect>
            </w:pict>
          </mc:Fallback>
        </mc:AlternateContent>
      </w:r>
      <w:r>
        <w:rPr>
          <w:noProof/>
          <w:sz w:val="28"/>
          <w:szCs w:val="28"/>
        </w:rPr>
        <mc:AlternateContent>
          <mc:Choice Requires="wps">
            <w:drawing>
              <wp:anchor distT="0" distB="0" distL="114300" distR="114300" simplePos="0" relativeHeight="251677696" behindDoc="0" locked="0" layoutInCell="1" allowOverlap="1" wp14:anchorId="3D630653" wp14:editId="1AF6754C">
                <wp:simplePos x="0" y="0"/>
                <wp:positionH relativeFrom="column">
                  <wp:posOffset>3724910</wp:posOffset>
                </wp:positionH>
                <wp:positionV relativeFrom="paragraph">
                  <wp:posOffset>172085</wp:posOffset>
                </wp:positionV>
                <wp:extent cx="863600" cy="400050"/>
                <wp:effectExtent l="0" t="0" r="12700" b="19050"/>
                <wp:wrapNone/>
                <wp:docPr id="21" name="矩形: 圆角 21"/>
                <wp:cNvGraphicFramePr/>
                <a:graphic xmlns:a="http://schemas.openxmlformats.org/drawingml/2006/main">
                  <a:graphicData uri="http://schemas.microsoft.com/office/word/2010/wordprocessingShape">
                    <wps:wsp>
                      <wps:cNvSpPr/>
                      <wps:spPr>
                        <a:xfrm>
                          <a:off x="0" y="0"/>
                          <a:ext cx="86360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C22497A" w14:textId="0CD9376A" w:rsidR="00A61609" w:rsidRDefault="00A61609" w:rsidP="00A61609">
                            <w:pPr>
                              <w:jc w:val="center"/>
                              <w:rPr>
                                <w:rFonts w:hint="eastAsia"/>
                              </w:rP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30653" id="矩形: 圆角 21" o:spid="_x0000_s1028" style="position:absolute;left:0;text-align:left;margin-left:293.3pt;margin-top:13.55pt;width:68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" fillcolor="white [3201]" strokecolor="#5b9bd5 [3204]" strokeweight="1pt">
                <v:stroke joinstyle="miter"/>
                <v:textbox>
                  <w:txbxContent>
                    <w:p w14:paraId="3C22497A" w14:textId="0CD9376A" w:rsidR="00A61609" w:rsidRDefault="00A61609" w:rsidP="00A61609">
                      <w:pPr>
                        <w:jc w:val="center"/>
                        <w:rPr>
                          <w:rFonts w:hint="eastAsia"/>
                        </w:rPr>
                      </w:pPr>
                      <w:r>
                        <w:rPr>
                          <w:rFonts w:hint="eastAsia"/>
                        </w:rPr>
                        <w:t>用户管理</w:t>
                      </w:r>
                    </w:p>
                  </w:txbxContent>
                </v:textbox>
              </v:round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7BFEA199" wp14:editId="1BB86651">
                <wp:simplePos x="0" y="0"/>
                <wp:positionH relativeFrom="column">
                  <wp:posOffset>1191260</wp:posOffset>
                </wp:positionH>
                <wp:positionV relativeFrom="paragraph">
                  <wp:posOffset>191135</wp:posOffset>
                </wp:positionV>
                <wp:extent cx="774700" cy="400050"/>
                <wp:effectExtent l="0" t="0" r="25400" b="19050"/>
                <wp:wrapNone/>
                <wp:docPr id="22" name="矩形: 圆角 22"/>
                <wp:cNvGraphicFramePr/>
                <a:graphic xmlns:a="http://schemas.openxmlformats.org/drawingml/2006/main">
                  <a:graphicData uri="http://schemas.microsoft.com/office/word/2010/wordprocessingShape">
                    <wps:wsp>
                      <wps:cNvSpPr/>
                      <wps:spPr>
                        <a:xfrm>
                          <a:off x="0" y="0"/>
                          <a:ext cx="77470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F8700DE" w14:textId="1F6A0D3B" w:rsidR="00A61609" w:rsidRDefault="00A61609" w:rsidP="00A61609">
                            <w:pPr>
                              <w:jc w:val="center"/>
                            </w:pPr>
                            <w:r>
                              <w:rPr>
                                <w:rFonts w:hint="eastAsia"/>
                              </w:rPr>
                              <w:t>信息</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FEA199" id="矩形: 圆角 22" o:spid="_x0000_s1029" style="position:absolute;left:0;text-align:left;margin-left:93.8pt;margin-top:15.05pt;width:61pt;height:3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" fillcolor="white [3201]" strokecolor="#5b9bd5 [3204]" strokeweight="1pt">
                <v:stroke joinstyle="miter"/>
                <v:textbox>
                  <w:txbxContent>
                    <w:p w14:paraId="0F8700DE" w14:textId="1F6A0D3B" w:rsidR="00A61609" w:rsidRDefault="00A61609" w:rsidP="00A61609">
                      <w:pPr>
                        <w:jc w:val="center"/>
                      </w:pPr>
                      <w:r>
                        <w:rPr>
                          <w:rFonts w:hint="eastAsia"/>
                        </w:rPr>
                        <w:t>信息</w:t>
                      </w:r>
                      <w:r>
                        <w:rPr>
                          <w:rFonts w:hint="eastAsia"/>
                        </w:rPr>
                        <w:t>管理</w:t>
                      </w:r>
                    </w:p>
                  </w:txbxContent>
                </v:textbox>
              </v:roundrect>
            </w:pict>
          </mc:Fallback>
        </mc:AlternateContent>
      </w:r>
    </w:p>
    <w:p w14:paraId="42D75CCC" w14:textId="77777777" w:rsidR="00A61609" w:rsidRPr="00A61609" w:rsidRDefault="00A61609" w:rsidP="00A61609">
      <w:pPr>
        <w:rPr>
          <w:rFonts w:hint="eastAsia"/>
          <w:sz w:val="28"/>
          <w:szCs w:val="28"/>
        </w:rPr>
      </w:pPr>
      <w:r>
        <w:rPr>
          <w:noProof/>
        </w:rPr>
        <mc:AlternateContent>
          <mc:Choice Requires="wps">
            <w:drawing>
              <wp:anchor distT="0" distB="0" distL="114300" distR="114300" simplePos="0" relativeHeight="251682816" behindDoc="0" locked="0" layoutInCell="1" allowOverlap="1" wp14:anchorId="5B0FE25D" wp14:editId="40048700">
                <wp:simplePos x="0" y="0"/>
                <wp:positionH relativeFrom="column">
                  <wp:posOffset>3992563</wp:posOffset>
                </wp:positionH>
                <wp:positionV relativeFrom="paragraph">
                  <wp:posOffset>360362</wp:posOffset>
                </wp:positionV>
                <wp:extent cx="209550" cy="123825"/>
                <wp:effectExtent l="23812" t="14288" r="42863" b="23812"/>
                <wp:wrapNone/>
                <wp:docPr id="15" name="箭头: 右 15"/>
                <wp:cNvGraphicFramePr/>
                <a:graphic xmlns:a="http://schemas.openxmlformats.org/drawingml/2006/main">
                  <a:graphicData uri="http://schemas.microsoft.com/office/word/2010/wordprocessingShape">
                    <wps:wsp>
                      <wps:cNvSpPr/>
                      <wps:spPr>
                        <a:xfrm rot="162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1DE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5" o:spid="_x0000_s1026" type="#_x0000_t13" style="position:absolute;left:0;text-align:left;margin-left:314.4pt;margin-top:28.35pt;width:16.5pt;height:9.7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" adj="15218" fillcolor="#5b9bd5 [3204]" strokecolor="#1f4d78 [1604]" strokeweight="1pt"/>
            </w:pict>
          </mc:Fallback>
        </mc:AlternateContent>
      </w:r>
      <w:r>
        <w:rPr>
          <w:noProof/>
        </w:rPr>
        <mc:AlternateContent>
          <mc:Choice Requires="wps">
            <w:drawing>
              <wp:anchor distT="0" distB="0" distL="114300" distR="114300" simplePos="0" relativeHeight="251679744" behindDoc="0" locked="0" layoutInCell="1" allowOverlap="1" wp14:anchorId="46F3CCAF" wp14:editId="0C583BFC">
                <wp:simplePos x="0" y="0"/>
                <wp:positionH relativeFrom="column">
                  <wp:posOffset>1513523</wp:posOffset>
                </wp:positionH>
                <wp:positionV relativeFrom="paragraph">
                  <wp:posOffset>353377</wp:posOffset>
                </wp:positionV>
                <wp:extent cx="209550" cy="123825"/>
                <wp:effectExtent l="23812" t="14288" r="42863" b="23812"/>
                <wp:wrapNone/>
                <wp:docPr id="16" name="箭头: 右 16"/>
                <wp:cNvGraphicFramePr/>
                <a:graphic xmlns:a="http://schemas.openxmlformats.org/drawingml/2006/main">
                  <a:graphicData uri="http://schemas.microsoft.com/office/word/2010/wordprocessingShape">
                    <wps:wsp>
                      <wps:cNvSpPr/>
                      <wps:spPr>
                        <a:xfrm rot="162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46AE5" id="箭头: 右 16" o:spid="_x0000_s1026" type="#_x0000_t13" style="position:absolute;left:0;text-align:left;margin-left:119.2pt;margin-top:27.8pt;width:16.5pt;height:9.7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" adj="15218" fillcolor="#5b9bd5 [3204]" strokecolor="#1f4d78 [1604]" strokeweight="1pt"/>
            </w:pict>
          </mc:Fallback>
        </mc:AlternateContent>
      </w:r>
      <w:r>
        <w:rPr>
          <w:noProof/>
        </w:rPr>
        <mc:AlternateContent>
          <mc:Choice Requires="wps">
            <w:drawing>
              <wp:anchor distT="0" distB="0" distL="114300" distR="114300" simplePos="0" relativeHeight="251681792" behindDoc="0" locked="0" layoutInCell="1" allowOverlap="1" wp14:anchorId="29F74066" wp14:editId="53E49BB5">
                <wp:simplePos x="0" y="0"/>
                <wp:positionH relativeFrom="column">
                  <wp:posOffset>3097213</wp:posOffset>
                </wp:positionH>
                <wp:positionV relativeFrom="paragraph">
                  <wp:posOffset>364172</wp:posOffset>
                </wp:positionV>
                <wp:extent cx="209550" cy="123825"/>
                <wp:effectExtent l="23812" t="14288" r="42863" b="23812"/>
                <wp:wrapNone/>
                <wp:docPr id="17" name="箭头: 右 17"/>
                <wp:cNvGraphicFramePr/>
                <a:graphic xmlns:a="http://schemas.openxmlformats.org/drawingml/2006/main">
                  <a:graphicData uri="http://schemas.microsoft.com/office/word/2010/wordprocessingShape">
                    <wps:wsp>
                      <wps:cNvSpPr/>
                      <wps:spPr>
                        <a:xfrm rot="162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A5D5C" id="箭头: 右 17" o:spid="_x0000_s1026" type="#_x0000_t13" style="position:absolute;left:0;text-align:left;margin-left:243.9pt;margin-top:28.65pt;width:16.5pt;height:9.7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" adj="15218" fillcolor="#5b9bd5 [3204]" strokecolor="#1f4d78 [1604]" strokeweight="1pt"/>
            </w:pict>
          </mc:Fallback>
        </mc:AlternateContent>
      </w:r>
      <w:r>
        <w:rPr>
          <w:noProof/>
        </w:rPr>
        <mc:AlternateContent>
          <mc:Choice Requires="wps">
            <w:drawing>
              <wp:anchor distT="0" distB="0" distL="114300" distR="114300" simplePos="0" relativeHeight="251680768" behindDoc="0" locked="0" layoutInCell="1" allowOverlap="1" wp14:anchorId="5E75E121" wp14:editId="6844351B">
                <wp:simplePos x="0" y="0"/>
                <wp:positionH relativeFrom="margin">
                  <wp:posOffset>2261553</wp:posOffset>
                </wp:positionH>
                <wp:positionV relativeFrom="paragraph">
                  <wp:posOffset>359092</wp:posOffset>
                </wp:positionV>
                <wp:extent cx="209550" cy="123825"/>
                <wp:effectExtent l="23812" t="14288" r="42863" b="23812"/>
                <wp:wrapNone/>
                <wp:docPr id="18" name="箭头: 右 18"/>
                <wp:cNvGraphicFramePr/>
                <a:graphic xmlns:a="http://schemas.openxmlformats.org/drawingml/2006/main">
                  <a:graphicData uri="http://schemas.microsoft.com/office/word/2010/wordprocessingShape">
                    <wps:wsp>
                      <wps:cNvSpPr/>
                      <wps:spPr>
                        <a:xfrm rot="162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C7C23" id="箭头: 右 18" o:spid="_x0000_s1026" type="#_x0000_t13" style="position:absolute;left:0;text-align:left;margin-left:178.1pt;margin-top:28.25pt;width:16.5pt;height:9.7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" adj="15218" fillcolor="#5b9bd5 [3204]" strokecolor="#1f4d78 [1604]" strokeweight="1pt">
                <w10:wrap anchorx="margin"/>
              </v:shape>
            </w:pict>
          </mc:Fallback>
        </mc:AlternateContent>
      </w:r>
    </w:p>
    <w:p w14:paraId="0F8A77E4" w14:textId="379ABF9B" w:rsidR="00A61609" w:rsidRDefault="00A61609">
      <w:pPr>
        <w:spacing w:line="400" w:lineRule="exact"/>
        <w:ind w:firstLineChars="200" w:firstLine="560"/>
        <w:jc w:val="both"/>
        <w:rPr>
          <w:rFonts w:ascii="宋体" w:hAnsi="宋体"/>
          <w:sz w:val="24"/>
        </w:rPr>
      </w:pPr>
      <w:r>
        <w:rPr>
          <w:noProof/>
          <w:sz w:val="28"/>
          <w:szCs w:val="28"/>
        </w:rPr>
        <mc:AlternateContent>
          <mc:Choice Requires="wps">
            <w:drawing>
              <wp:anchor distT="0" distB="0" distL="114300" distR="114300" simplePos="0" relativeHeight="251661312" behindDoc="0" locked="0" layoutInCell="1" allowOverlap="1" wp14:anchorId="3605DA32" wp14:editId="71663EC4">
                <wp:simplePos x="0" y="0"/>
                <wp:positionH relativeFrom="column">
                  <wp:posOffset>1140460</wp:posOffset>
                </wp:positionH>
                <wp:positionV relativeFrom="paragraph">
                  <wp:posOffset>187325</wp:posOffset>
                </wp:positionV>
                <wp:extent cx="3536950" cy="609600"/>
                <wp:effectExtent l="0" t="0" r="25400" b="19050"/>
                <wp:wrapNone/>
                <wp:docPr id="5" name="矩形: 圆角 5"/>
                <wp:cNvGraphicFramePr/>
                <a:graphic xmlns:a="http://schemas.openxmlformats.org/drawingml/2006/main">
                  <a:graphicData uri="http://schemas.microsoft.com/office/word/2010/wordprocessingShape">
                    <wps:wsp>
                      <wps:cNvSpPr/>
                      <wps:spPr>
                        <a:xfrm>
                          <a:off x="0" y="0"/>
                          <a:ext cx="3536950" cy="6096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87F4AD2" w14:textId="6010AB3F" w:rsidR="00E13C44" w:rsidRDefault="00E13C44" w:rsidP="00E13C44">
                            <w:pPr>
                              <w:jc w:val="center"/>
                            </w:pPr>
                            <w:r>
                              <w:rPr>
                                <w:rFonts w:hint="eastAsia"/>
                              </w:rPr>
                              <w:t>空巢老人信息平台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5DA32" id="矩形: 圆角 5" o:spid="_x0000_s1030" style="position:absolute;left:0;text-align:left;margin-left:89.8pt;margin-top:14.75pt;width:278.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" fillcolor="white [3201]" strokecolor="#5b9bd5 [3204]" strokeweight="1pt">
                <v:stroke joinstyle="miter"/>
                <v:textbox>
                  <w:txbxContent>
                    <w:p w14:paraId="287F4AD2" w14:textId="6010AB3F" w:rsidR="00E13C44" w:rsidRDefault="00E13C44" w:rsidP="00E13C44">
                      <w:pPr>
                        <w:jc w:val="center"/>
                      </w:pPr>
                      <w:r>
                        <w:rPr>
                          <w:rFonts w:hint="eastAsia"/>
                        </w:rPr>
                        <w:t>空巢老人信息平台</w:t>
                      </w:r>
                    </w:p>
                  </w:txbxContent>
                </v:textbox>
              </v:roundrect>
            </w:pict>
          </mc:Fallback>
        </mc:AlternateContent>
      </w:r>
    </w:p>
    <w:p w14:paraId="2615DD7A" w14:textId="77777777" w:rsidR="00A61609" w:rsidRDefault="00A61609">
      <w:pPr>
        <w:spacing w:line="400" w:lineRule="exact"/>
        <w:ind w:firstLineChars="200" w:firstLine="480"/>
        <w:jc w:val="both"/>
        <w:rPr>
          <w:rFonts w:ascii="宋体" w:hAnsi="宋体" w:hint="eastAsia"/>
          <w:sz w:val="24"/>
        </w:rPr>
      </w:pPr>
    </w:p>
    <w:p w14:paraId="7F6F87D2" w14:textId="0C3E6DCB" w:rsidR="00E13C44" w:rsidRDefault="00A61609" w:rsidP="00E13C44">
      <w:pPr>
        <w:pStyle w:val="af6"/>
        <w:ind w:left="720" w:firstLineChars="0" w:firstLine="0"/>
        <w:rPr>
          <w:sz w:val="28"/>
          <w:szCs w:val="28"/>
        </w:rPr>
      </w:pPr>
      <w:r>
        <w:rPr>
          <w:noProof/>
          <w:sz w:val="28"/>
          <w:szCs w:val="28"/>
        </w:rPr>
        <mc:AlternateContent>
          <mc:Choice Requires="wps">
            <w:drawing>
              <wp:anchor distT="0" distB="0" distL="114300" distR="114300" simplePos="0" relativeHeight="251669504" behindDoc="0" locked="0" layoutInCell="1" allowOverlap="1" wp14:anchorId="0D7F5BC0" wp14:editId="5934B5E7">
                <wp:simplePos x="0" y="0"/>
                <wp:positionH relativeFrom="column">
                  <wp:posOffset>3992563</wp:posOffset>
                </wp:positionH>
                <wp:positionV relativeFrom="paragraph">
                  <wp:posOffset>360362</wp:posOffset>
                </wp:positionV>
                <wp:extent cx="209550" cy="123825"/>
                <wp:effectExtent l="23812" t="0" r="42863" b="42862"/>
                <wp:wrapNone/>
                <wp:docPr id="14" name="箭头: 右 14"/>
                <wp:cNvGraphicFramePr/>
                <a:graphic xmlns:a="http://schemas.openxmlformats.org/drawingml/2006/main">
                  <a:graphicData uri="http://schemas.microsoft.com/office/word/2010/wordprocessingShape">
                    <wps:wsp>
                      <wps:cNvSpPr/>
                      <wps:spPr>
                        <a:xfrm rot="54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ADCEE" id="箭头: 右 14" o:spid="_x0000_s1026" type="#_x0000_t13" style="position:absolute;left:0;text-align:left;margin-left:314.4pt;margin-top:28.35pt;width:16.5pt;height:9.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" adj="15218" fillcolor="#5b9bd5 [3204]" strokecolor="#1f4d78 [1604]"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4C69018A" wp14:editId="4D8614FE">
                <wp:simplePos x="0" y="0"/>
                <wp:positionH relativeFrom="column">
                  <wp:posOffset>1513523</wp:posOffset>
                </wp:positionH>
                <wp:positionV relativeFrom="paragraph">
                  <wp:posOffset>353377</wp:posOffset>
                </wp:positionV>
                <wp:extent cx="209550" cy="123825"/>
                <wp:effectExtent l="23812" t="0" r="42863" b="42862"/>
                <wp:wrapNone/>
                <wp:docPr id="10" name="箭头: 右 10"/>
                <wp:cNvGraphicFramePr/>
                <a:graphic xmlns:a="http://schemas.openxmlformats.org/drawingml/2006/main">
                  <a:graphicData uri="http://schemas.microsoft.com/office/word/2010/wordprocessingShape">
                    <wps:wsp>
                      <wps:cNvSpPr/>
                      <wps:spPr>
                        <a:xfrm rot="54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F64D6" id="箭头: 右 10" o:spid="_x0000_s1026" type="#_x0000_t13" style="position:absolute;left:0;text-align:left;margin-left:119.2pt;margin-top:27.8pt;width:16.5pt;height:9.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" adj="15218" fillcolor="#5b9bd5 [3204]" strokecolor="#1f4d78 [1604]" strokeweight="1pt"/>
            </w:pict>
          </mc:Fallback>
        </mc:AlternateContent>
      </w:r>
      <w:r>
        <w:rPr>
          <w:noProof/>
          <w:sz w:val="28"/>
          <w:szCs w:val="28"/>
        </w:rPr>
        <mc:AlternateContent>
          <mc:Choice Requires="wps">
            <w:drawing>
              <wp:anchor distT="0" distB="0" distL="114300" distR="114300" simplePos="0" relativeHeight="251667456" behindDoc="0" locked="0" layoutInCell="1" allowOverlap="1" wp14:anchorId="31A9F72B" wp14:editId="5206BA65">
                <wp:simplePos x="0" y="0"/>
                <wp:positionH relativeFrom="column">
                  <wp:posOffset>3097213</wp:posOffset>
                </wp:positionH>
                <wp:positionV relativeFrom="paragraph">
                  <wp:posOffset>364172</wp:posOffset>
                </wp:positionV>
                <wp:extent cx="209550" cy="123825"/>
                <wp:effectExtent l="23812" t="0" r="42863" b="42862"/>
                <wp:wrapNone/>
                <wp:docPr id="12" name="箭头: 右 12"/>
                <wp:cNvGraphicFramePr/>
                <a:graphic xmlns:a="http://schemas.openxmlformats.org/drawingml/2006/main">
                  <a:graphicData uri="http://schemas.microsoft.com/office/word/2010/wordprocessingShape">
                    <wps:wsp>
                      <wps:cNvSpPr/>
                      <wps:spPr>
                        <a:xfrm rot="54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009A0" id="箭头: 右 12" o:spid="_x0000_s1026" type="#_x0000_t13" style="position:absolute;left:0;text-align:left;margin-left:243.9pt;margin-top:28.65pt;width:16.5pt;height:9.7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" adj="15218" fillcolor="#5b9bd5 [3204]" strokecolor="#1f4d78 [1604]" strokeweight="1pt"/>
            </w:pict>
          </mc:Fallback>
        </mc:AlternateContent>
      </w:r>
      <w:r>
        <w:rPr>
          <w:noProof/>
          <w:sz w:val="28"/>
          <w:szCs w:val="28"/>
        </w:rPr>
        <mc:AlternateContent>
          <mc:Choice Requires="wps">
            <w:drawing>
              <wp:anchor distT="0" distB="0" distL="114300" distR="114300" simplePos="0" relativeHeight="251666432" behindDoc="0" locked="0" layoutInCell="1" allowOverlap="1" wp14:anchorId="615C5B3D" wp14:editId="2805FA12">
                <wp:simplePos x="0" y="0"/>
                <wp:positionH relativeFrom="margin">
                  <wp:posOffset>2261553</wp:posOffset>
                </wp:positionH>
                <wp:positionV relativeFrom="paragraph">
                  <wp:posOffset>359092</wp:posOffset>
                </wp:positionV>
                <wp:extent cx="209550" cy="123825"/>
                <wp:effectExtent l="23812" t="0" r="42863" b="42862"/>
                <wp:wrapNone/>
                <wp:docPr id="11" name="箭头: 右 11"/>
                <wp:cNvGraphicFramePr/>
                <a:graphic xmlns:a="http://schemas.openxmlformats.org/drawingml/2006/main">
                  <a:graphicData uri="http://schemas.microsoft.com/office/word/2010/wordprocessingShape">
                    <wps:wsp>
                      <wps:cNvSpPr/>
                      <wps:spPr>
                        <a:xfrm rot="5400000">
                          <a:off x="0" y="0"/>
                          <a:ext cx="2095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A3CB" id="箭头: 右 11" o:spid="_x0000_s1026" type="#_x0000_t13" style="position:absolute;left:0;text-align:left;margin-left:178.1pt;margin-top:28.25pt;width:16.5pt;height:9.75pt;rotation:9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" adj="15218" fillcolor="#5b9bd5 [3204]" strokecolor="#1f4d78 [1604]" strokeweight="1pt">
                <w10:wrap anchorx="margin"/>
              </v:shape>
            </w:pict>
          </mc:Fallback>
        </mc:AlternateContent>
      </w:r>
    </w:p>
    <w:p w14:paraId="04CEC282" w14:textId="6F52E7DB" w:rsidR="00E13C44" w:rsidRDefault="00A61609" w:rsidP="00E13C44">
      <w:pPr>
        <w:pStyle w:val="af6"/>
        <w:ind w:left="720" w:firstLineChars="0" w:firstLine="0"/>
        <w:rPr>
          <w:sz w:val="28"/>
          <w:szCs w:val="28"/>
        </w:rPr>
      </w:pPr>
      <w:r>
        <w:rPr>
          <w:noProof/>
          <w:sz w:val="28"/>
          <w:szCs w:val="28"/>
        </w:rPr>
        <mc:AlternateContent>
          <mc:Choice Requires="wps">
            <w:drawing>
              <wp:anchor distT="0" distB="0" distL="114300" distR="114300" simplePos="0" relativeHeight="251663360" behindDoc="0" locked="0" layoutInCell="1" allowOverlap="1" wp14:anchorId="0E5ECD95" wp14:editId="456F4428">
                <wp:simplePos x="0" y="0"/>
                <wp:positionH relativeFrom="column">
                  <wp:posOffset>2016760</wp:posOffset>
                </wp:positionH>
                <wp:positionV relativeFrom="paragraph">
                  <wp:posOffset>184785</wp:posOffset>
                </wp:positionV>
                <wp:extent cx="781050" cy="400050"/>
                <wp:effectExtent l="0" t="0" r="19050" b="19050"/>
                <wp:wrapNone/>
                <wp:docPr id="8" name="矩形: 圆角 8"/>
                <wp:cNvGraphicFramePr/>
                <a:graphic xmlns:a="http://schemas.openxmlformats.org/drawingml/2006/main">
                  <a:graphicData uri="http://schemas.microsoft.com/office/word/2010/wordprocessingShape">
                    <wps:wsp>
                      <wps:cNvSpPr/>
                      <wps:spPr>
                        <a:xfrm>
                          <a:off x="0" y="0"/>
                          <a:ext cx="78105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DD4511E" w14:textId="4CB54B19" w:rsidR="00E13C44" w:rsidRDefault="00A61609" w:rsidP="00E13C44">
                            <w:pPr>
                              <w:jc w:val="center"/>
                            </w:pPr>
                            <w:r>
                              <w:rPr>
                                <w:rFonts w:hint="eastAsia"/>
                              </w:rPr>
                              <w:t>线下活动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5ECD95" id="矩形: 圆角 8" o:spid="_x0000_s1031" style="position:absolute;left:0;text-align:left;margin-left:158.8pt;margin-top:14.55pt;width:61.5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" fillcolor="white [3201]" strokecolor="#5b9bd5 [3204]" strokeweight="1pt">
                <v:stroke joinstyle="miter"/>
                <v:textbox>
                  <w:txbxContent>
                    <w:p w14:paraId="4DD4511E" w14:textId="4CB54B19" w:rsidR="00E13C44" w:rsidRDefault="00A61609" w:rsidP="00E13C44">
                      <w:pPr>
                        <w:jc w:val="center"/>
                      </w:pPr>
                      <w:r>
                        <w:rPr>
                          <w:rFonts w:hint="eastAsia"/>
                        </w:rPr>
                        <w:t>线下活动</w:t>
                      </w:r>
                    </w:p>
                  </w:txbxContent>
                </v:textbox>
              </v:round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256C6931" wp14:editId="283F5305">
                <wp:simplePos x="0" y="0"/>
                <wp:positionH relativeFrom="column">
                  <wp:posOffset>2854960</wp:posOffset>
                </wp:positionH>
                <wp:positionV relativeFrom="paragraph">
                  <wp:posOffset>191135</wp:posOffset>
                </wp:positionV>
                <wp:extent cx="774700" cy="400050"/>
                <wp:effectExtent l="0" t="0" r="25400" b="19050"/>
                <wp:wrapNone/>
                <wp:docPr id="9" name="矩形: 圆角 9"/>
                <wp:cNvGraphicFramePr/>
                <a:graphic xmlns:a="http://schemas.openxmlformats.org/drawingml/2006/main">
                  <a:graphicData uri="http://schemas.microsoft.com/office/word/2010/wordprocessingShape">
                    <wps:wsp>
                      <wps:cNvSpPr/>
                      <wps:spPr>
                        <a:xfrm>
                          <a:off x="0" y="0"/>
                          <a:ext cx="77470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2DFA46C" w14:textId="15EB4F5B" w:rsidR="00E13C44" w:rsidRDefault="00A61609" w:rsidP="00E13C44">
                            <w:pPr>
                              <w:jc w:val="center"/>
                            </w:pPr>
                            <w:r>
                              <w:rPr>
                                <w:rFonts w:hint="eastAsia"/>
                              </w:rPr>
                              <w:t>智能语音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C6931" id="矩形: 圆角 9" o:spid="_x0000_s1032" style="position:absolute;left:0;text-align:left;margin-left:224.8pt;margin-top:15.05pt;width:61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" fillcolor="white [3201]" strokecolor="#5b9bd5 [3204]" strokeweight="1pt">
                <v:stroke joinstyle="miter"/>
                <v:textbox>
                  <w:txbxContent>
                    <w:p w14:paraId="52DFA46C" w14:textId="15EB4F5B" w:rsidR="00E13C44" w:rsidRDefault="00A61609" w:rsidP="00E13C44">
                      <w:pPr>
                        <w:jc w:val="center"/>
                      </w:pPr>
                      <w:r>
                        <w:rPr>
                          <w:rFonts w:hint="eastAsia"/>
                        </w:rPr>
                        <w:t>智能语音</w:t>
                      </w:r>
                    </w:p>
                  </w:txbxContent>
                </v:textbox>
              </v:round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0B08A389" wp14:editId="5A95B03F">
                <wp:simplePos x="0" y="0"/>
                <wp:positionH relativeFrom="column">
                  <wp:posOffset>3724910</wp:posOffset>
                </wp:positionH>
                <wp:positionV relativeFrom="paragraph">
                  <wp:posOffset>172085</wp:posOffset>
                </wp:positionV>
                <wp:extent cx="863600" cy="400050"/>
                <wp:effectExtent l="0" t="0" r="12700" b="19050"/>
                <wp:wrapNone/>
                <wp:docPr id="13" name="矩形: 圆角 13"/>
                <wp:cNvGraphicFramePr/>
                <a:graphic xmlns:a="http://schemas.openxmlformats.org/drawingml/2006/main">
                  <a:graphicData uri="http://schemas.microsoft.com/office/word/2010/wordprocessingShape">
                    <wps:wsp>
                      <wps:cNvSpPr/>
                      <wps:spPr>
                        <a:xfrm>
                          <a:off x="0" y="0"/>
                          <a:ext cx="86360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CAB6699" w14:textId="4865F5BE" w:rsidR="00E13C44" w:rsidRDefault="00A61609" w:rsidP="00E13C44">
                            <w:pPr>
                              <w:jc w:val="center"/>
                              <w:rPr>
                                <w:rFonts w:hint="eastAsia"/>
                              </w:rPr>
                            </w:pPr>
                            <w:r>
                              <w:rPr>
                                <w:rFonts w:hint="eastAsia"/>
                              </w:rPr>
                              <w:t>休闲娱乐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8A389" id="矩形: 圆角 13" o:spid="_x0000_s1033" style="position:absolute;left:0;text-align:left;margin-left:293.3pt;margin-top:13.55pt;width:68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" fillcolor="white [3201]" strokecolor="#5b9bd5 [3204]" strokeweight="1pt">
                <v:stroke joinstyle="miter"/>
                <v:textbox>
                  <w:txbxContent>
                    <w:p w14:paraId="7CAB6699" w14:textId="4865F5BE" w:rsidR="00E13C44" w:rsidRDefault="00A61609" w:rsidP="00E13C44">
                      <w:pPr>
                        <w:jc w:val="center"/>
                        <w:rPr>
                          <w:rFonts w:hint="eastAsia"/>
                        </w:rPr>
                      </w:pPr>
                      <w:r>
                        <w:rPr>
                          <w:rFonts w:hint="eastAsia"/>
                        </w:rPr>
                        <w:t>休闲娱乐</w:t>
                      </w:r>
                    </w:p>
                  </w:txbxContent>
                </v:textbox>
              </v:round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3F41DEB4" wp14:editId="7EE3E3DA">
                <wp:simplePos x="0" y="0"/>
                <wp:positionH relativeFrom="column">
                  <wp:posOffset>1191260</wp:posOffset>
                </wp:positionH>
                <wp:positionV relativeFrom="paragraph">
                  <wp:posOffset>191135</wp:posOffset>
                </wp:positionV>
                <wp:extent cx="774700" cy="400050"/>
                <wp:effectExtent l="0" t="0" r="25400" b="19050"/>
                <wp:wrapNone/>
                <wp:docPr id="4" name="矩形: 圆角 4"/>
                <wp:cNvGraphicFramePr/>
                <a:graphic xmlns:a="http://schemas.openxmlformats.org/drawingml/2006/main">
                  <a:graphicData uri="http://schemas.microsoft.com/office/word/2010/wordprocessingShape">
                    <wps:wsp>
                      <wps:cNvSpPr/>
                      <wps:spPr>
                        <a:xfrm>
                          <a:off x="0" y="0"/>
                          <a:ext cx="774700" cy="4000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DB918D3" w14:textId="164EBD76" w:rsidR="00E13C44" w:rsidRDefault="00A61609" w:rsidP="00E13C44">
                            <w:pPr>
                              <w:jc w:val="center"/>
                            </w:pPr>
                            <w:r>
                              <w:rPr>
                                <w:rFonts w:hint="eastAsia"/>
                              </w:rPr>
                              <w:t>信息服务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41DEB4" id="矩形: 圆角 4" o:spid="_x0000_s1034" style="position:absolute;left:0;text-align:left;margin-left:93.8pt;margin-top:15.05pt;width:61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" fillcolor="white [3201]" strokecolor="#5b9bd5 [3204]" strokeweight="1pt">
                <v:stroke joinstyle="miter"/>
                <v:textbox>
                  <w:txbxContent>
                    <w:p w14:paraId="4DB918D3" w14:textId="164EBD76" w:rsidR="00E13C44" w:rsidRDefault="00A61609" w:rsidP="00E13C44">
                      <w:pPr>
                        <w:jc w:val="center"/>
                      </w:pPr>
                      <w:r>
                        <w:rPr>
                          <w:rFonts w:hint="eastAsia"/>
                        </w:rPr>
                        <w:t>信息服务</w:t>
                      </w:r>
                    </w:p>
                  </w:txbxContent>
                </v:textbox>
              </v:roundrect>
            </w:pict>
          </mc:Fallback>
        </mc:AlternateContent>
      </w:r>
    </w:p>
    <w:p w14:paraId="0B349325" w14:textId="77777777" w:rsidR="0082373A" w:rsidRDefault="0082373A">
      <w:pPr>
        <w:spacing w:line="400" w:lineRule="exact"/>
        <w:ind w:firstLineChars="200" w:firstLine="480"/>
        <w:jc w:val="both"/>
        <w:rPr>
          <w:rFonts w:ascii="宋体" w:hAnsi="宋体"/>
          <w:sz w:val="24"/>
        </w:rPr>
      </w:pPr>
    </w:p>
    <w:p w14:paraId="7AFD997A" w14:textId="77777777" w:rsidR="0082373A" w:rsidRDefault="0082373A">
      <w:pPr>
        <w:spacing w:line="400" w:lineRule="exact"/>
        <w:ind w:firstLineChars="200" w:firstLine="480"/>
        <w:jc w:val="both"/>
        <w:rPr>
          <w:rFonts w:ascii="宋体" w:hAnsi="宋体"/>
          <w:sz w:val="24"/>
        </w:rPr>
      </w:pPr>
    </w:p>
    <w:p w14:paraId="6DF5CF82" w14:textId="77777777" w:rsidR="0082373A" w:rsidRDefault="0082373A">
      <w:pPr>
        <w:spacing w:line="400" w:lineRule="exact"/>
        <w:ind w:firstLineChars="200" w:firstLine="480"/>
        <w:jc w:val="both"/>
        <w:rPr>
          <w:rFonts w:ascii="宋体" w:hAnsi="宋体"/>
          <w:sz w:val="24"/>
        </w:rPr>
      </w:pPr>
    </w:p>
    <w:p w14:paraId="0A26A78A" w14:textId="77777777" w:rsidR="0082373A" w:rsidRDefault="001653AD">
      <w:pPr>
        <w:spacing w:line="400" w:lineRule="exact"/>
        <w:ind w:firstLineChars="200" w:firstLine="480"/>
        <w:jc w:val="both"/>
        <w:rPr>
          <w:rFonts w:ascii="宋体" w:hAnsi="宋体"/>
          <w:sz w:val="24"/>
        </w:rPr>
      </w:pPr>
      <w:r>
        <w:rPr>
          <w:rFonts w:ascii="宋体" w:hAnsi="宋体" w:hint="eastAsia"/>
          <w:sz w:val="24"/>
        </w:rPr>
        <w:t>……</w:t>
      </w:r>
      <w:proofErr w:type="spellStart"/>
      <w:r>
        <w:rPr>
          <w:rFonts w:ascii="宋体" w:hAnsi="宋体" w:hint="eastAsia"/>
          <w:sz w:val="24"/>
        </w:rPr>
        <w:t>xxxxxx</w:t>
      </w:r>
      <w:proofErr w:type="spellEnd"/>
      <w:r>
        <w:rPr>
          <w:rFonts w:ascii="宋体" w:hAnsi="宋体" w:hint="eastAsia"/>
          <w:sz w:val="24"/>
          <w:vertAlign w:val="superscript"/>
        </w:rPr>
        <w:t>[1]</w:t>
      </w:r>
      <w:commentRangeStart w:id="16"/>
      <w:commentRangeEnd w:id="16"/>
      <w:r>
        <w:rPr>
          <w:rStyle w:val="af3"/>
          <w:rFonts w:ascii="宋体" w:hAnsi="宋体"/>
          <w:sz w:val="24"/>
        </w:rPr>
        <w:commentReference w:id="16"/>
      </w:r>
      <w:r>
        <w:rPr>
          <w:rFonts w:ascii="宋体" w:hAnsi="宋体" w:hint="eastAsia"/>
          <w:sz w:val="24"/>
          <w:vertAlign w:val="superscript"/>
        </w:rPr>
        <w:t xml:space="preserve"> </w:t>
      </w:r>
      <w:r>
        <w:rPr>
          <w:rFonts w:ascii="宋体" w:hAnsi="宋体" w:hint="eastAsia"/>
          <w:sz w:val="24"/>
        </w:rPr>
        <w:t>……。</w:t>
      </w:r>
      <w:r>
        <w:rPr>
          <w:rFonts w:ascii="宋体" w:hAnsi="宋体" w:hint="eastAsia"/>
          <w:sz w:val="24"/>
        </w:rPr>
        <w:t xml:space="preserve">  </w:t>
      </w:r>
    </w:p>
    <w:p w14:paraId="05C1892D" w14:textId="77777777" w:rsidR="0082373A" w:rsidRDefault="001653AD">
      <w:pPr>
        <w:spacing w:line="400" w:lineRule="exact"/>
        <w:jc w:val="both"/>
        <w:rPr>
          <w:rFonts w:ascii="宋体" w:hAnsi="宋体"/>
          <w:sz w:val="24"/>
        </w:rPr>
      </w:pPr>
      <w:commentRangeStart w:id="17"/>
      <w:r>
        <w:rPr>
          <w:rFonts w:ascii="宋体" w:hAnsi="宋体" w:hint="eastAsia"/>
          <w:sz w:val="24"/>
        </w:rPr>
        <w:t xml:space="preserve"> </w:t>
      </w:r>
      <w:r>
        <w:rPr>
          <w:rFonts w:ascii="宋体" w:hAnsi="宋体" w:hint="eastAsia"/>
          <w:sz w:val="24"/>
        </w:rPr>
        <w:t>……</w:t>
      </w:r>
      <w:proofErr w:type="spellStart"/>
      <w:r>
        <w:rPr>
          <w:rFonts w:ascii="宋体" w:hAnsi="宋体" w:hint="eastAsia"/>
          <w:sz w:val="24"/>
        </w:rPr>
        <w:t>xxxxxx</w:t>
      </w:r>
      <w:proofErr w:type="spellEnd"/>
      <w:r>
        <w:rPr>
          <w:rFonts w:ascii="宋体" w:hAnsi="宋体" w:hint="eastAsia"/>
          <w:sz w:val="24"/>
        </w:rPr>
        <w:t>……</w:t>
      </w:r>
      <w:commentRangeEnd w:id="17"/>
      <w:r>
        <w:rPr>
          <w:rStyle w:val="af3"/>
          <w:rFonts w:ascii="宋体" w:hAnsi="宋体"/>
          <w:sz w:val="24"/>
        </w:rPr>
        <w:commentReference w:id="17"/>
      </w:r>
      <w:r>
        <w:rPr>
          <w:rFonts w:ascii="宋体" w:hAnsi="宋体" w:hint="eastAsia"/>
          <w:sz w:val="24"/>
        </w:rPr>
        <w:t>。</w:t>
      </w:r>
    </w:p>
    <w:p w14:paraId="7055E2C1" w14:textId="77777777" w:rsidR="0082373A" w:rsidRDefault="0082373A">
      <w:pPr>
        <w:spacing w:line="400" w:lineRule="exact"/>
        <w:ind w:firstLineChars="200" w:firstLine="480"/>
        <w:jc w:val="both"/>
        <w:rPr>
          <w:rFonts w:asciiTheme="minorEastAsia" w:eastAsiaTheme="minorEastAsia" w:hAnsiTheme="minorEastAsia"/>
          <w:sz w:val="24"/>
        </w:rPr>
      </w:pPr>
    </w:p>
    <w:p w14:paraId="29E904D2" w14:textId="77777777" w:rsidR="0082373A" w:rsidRDefault="0082373A"/>
    <w:p w14:paraId="6B6AA5C2" w14:textId="77777777" w:rsidR="0082373A" w:rsidRDefault="001653AD">
      <w:pPr>
        <w:rPr>
          <w:rFonts w:asciiTheme="minorEastAsia" w:eastAsiaTheme="minorEastAsia" w:hAnsiTheme="minorEastAsia"/>
          <w:szCs w:val="21"/>
        </w:rPr>
      </w:pPr>
      <w:r>
        <w:rPr>
          <w:noProof/>
        </w:rPr>
        <w:drawing>
          <wp:inline distT="0" distB="0" distL="0" distR="0" wp14:anchorId="124D423D" wp14:editId="38F2CB58">
            <wp:extent cx="3218180" cy="1016000"/>
            <wp:effectExtent l="19050" t="0" r="1183" b="0"/>
            <wp:docPr id="6" name="图片 38" descr="http://www.huanqiuyixun.com/uploadfile/2017/1114/87f68c0df551464196b500acd7dda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http://www.huanqiuyixun.com/uploadfile/2017/1114/87f68c0df551464196b500acd7ddaf81.jpg"/>
                    <pic:cNvPicPr>
                      <a:picLocks noChangeAspect="1" noChangeArrowheads="1"/>
                    </pic:cNvPicPr>
                  </pic:nvPicPr>
                  <pic:blipFill>
                    <a:blip r:embed="rId18" cstate="print">
                      <a:extLst>
                        <a:ext uri="{28A0092B-C50C-407E-A947-70E740481C1C}">
                          <a14:useLocalDpi xmlns:a14="http://schemas.microsoft.com/office/drawing/2010/main" val="0"/>
                        </a:ext>
                      </a:extLst>
                    </a:blip>
                    <a:srcRect b="7294"/>
                    <a:stretch>
                      <a:fillRect/>
                    </a:stretch>
                  </pic:blipFill>
                  <pic:spPr>
                    <a:xfrm>
                      <a:off x="0" y="0"/>
                      <a:ext cx="3220106" cy="1017212"/>
                    </a:xfrm>
                    <a:prstGeom prst="rect">
                      <a:avLst/>
                    </a:prstGeom>
                    <a:noFill/>
                    <a:ln>
                      <a:noFill/>
                    </a:ln>
                  </pic:spPr>
                </pic:pic>
              </a:graphicData>
            </a:graphic>
          </wp:inline>
        </w:drawing>
      </w:r>
    </w:p>
    <w:p w14:paraId="7565E987" w14:textId="77777777" w:rsidR="0082373A" w:rsidRDefault="001653AD">
      <w:pPr>
        <w:spacing w:before="120" w:after="240"/>
        <w:ind w:left="130" w:firstLineChars="1000" w:firstLine="2100"/>
        <w:rPr>
          <w:rFonts w:ascii="宋体" w:hAnsi="宋体"/>
          <w:szCs w:val="21"/>
        </w:rPr>
      </w:pPr>
      <w:commentRangeStart w:id="18"/>
      <w:r>
        <w:rPr>
          <w:rFonts w:ascii="宋体" w:hAnsi="宋体" w:hint="eastAsia"/>
          <w:szCs w:val="21"/>
        </w:rPr>
        <w:t>图</w:t>
      </w:r>
      <w:r>
        <w:rPr>
          <w:rFonts w:ascii="宋体" w:hAnsi="宋体"/>
          <w:szCs w:val="21"/>
        </w:rPr>
        <w:t>1</w:t>
      </w:r>
      <w:r>
        <w:rPr>
          <w:rFonts w:ascii="宋体" w:hAnsi="宋体" w:hint="eastAsia"/>
          <w:szCs w:val="21"/>
        </w:rPr>
        <w:t xml:space="preserve"> </w:t>
      </w:r>
      <w:proofErr w:type="spellStart"/>
      <w:r>
        <w:rPr>
          <w:rFonts w:ascii="宋体" w:hAnsi="宋体" w:hint="eastAsia"/>
          <w:szCs w:val="21"/>
        </w:rPr>
        <w:t>xxxxxx</w:t>
      </w:r>
      <w:commentRangeEnd w:id="18"/>
      <w:proofErr w:type="spellEnd"/>
      <w:r>
        <w:rPr>
          <w:rStyle w:val="af3"/>
          <w:rFonts w:ascii="宋体" w:hAnsi="宋体"/>
        </w:rPr>
        <w:commentReference w:id="18"/>
      </w:r>
    </w:p>
    <w:p w14:paraId="227E4A78" w14:textId="77777777" w:rsidR="0082373A" w:rsidRDefault="0082373A">
      <w:pPr>
        <w:spacing w:before="120" w:after="240"/>
        <w:ind w:left="130" w:firstLineChars="800" w:firstLine="1920"/>
        <w:rPr>
          <w:rFonts w:ascii="宋体" w:hAnsi="宋体"/>
          <w:sz w:val="24"/>
        </w:rPr>
      </w:pPr>
    </w:p>
    <w:p w14:paraId="61FB9AE2" w14:textId="77777777" w:rsidR="0082373A" w:rsidRDefault="0082373A">
      <w:pPr>
        <w:spacing w:before="120" w:after="240"/>
        <w:ind w:left="130" w:firstLineChars="800" w:firstLine="1920"/>
        <w:rPr>
          <w:rFonts w:ascii="宋体" w:hAnsi="宋体"/>
          <w:sz w:val="24"/>
        </w:rPr>
      </w:pPr>
    </w:p>
    <w:p w14:paraId="0C71C046" w14:textId="77777777" w:rsidR="0082373A" w:rsidRDefault="001653AD">
      <w:pPr>
        <w:rPr>
          <w:rFonts w:ascii="宋体" w:hAnsi="宋体"/>
          <w:sz w:val="24"/>
        </w:rPr>
      </w:pPr>
      <w:r>
        <w:rPr>
          <w:rFonts w:ascii="宋体" w:hAnsi="宋体" w:hint="eastAsia"/>
          <w:sz w:val="24"/>
        </w:rPr>
        <w:t>计算公式为</w:t>
      </w:r>
      <w:r>
        <w:rPr>
          <w:rFonts w:ascii="宋体" w:hAnsi="宋体" w:hint="eastAsia"/>
          <w:sz w:val="24"/>
        </w:rPr>
        <w:t>:</w:t>
      </w:r>
    </w:p>
    <w:p w14:paraId="02E9EDB0" w14:textId="77777777" w:rsidR="0082373A" w:rsidRDefault="001653AD">
      <w:pPr>
        <w:pStyle w:val="12"/>
        <w:spacing w:before="120" w:after="120"/>
        <w:rPr>
          <w:rFonts w:asciiTheme="minorEastAsia" w:eastAsiaTheme="minorEastAsia" w:hAnsiTheme="minorEastAsia"/>
          <w:sz w:val="24"/>
        </w:rPr>
      </w:pPr>
      <w:r>
        <w:rPr>
          <w:rFonts w:asciiTheme="minorEastAsia" w:eastAsiaTheme="minorEastAsia" w:hAnsiTheme="minorEastAsia" w:hint="eastAsia"/>
          <w:sz w:val="24"/>
          <w:szCs w:val="24"/>
        </w:rPr>
        <w:lastRenderedPageBreak/>
        <w:tab/>
      </w:r>
      <m:oMath>
        <m:r>
          <w:rPr>
            <w:rFonts w:ascii="Cambria Math" w:hAnsi="Cambria Math"/>
            <w:sz w:val="24"/>
            <w:szCs w:val="24"/>
          </w:rPr>
          <m:t>y</m:t>
        </m:r>
        <w:commentRangeStart w:id="19"/>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1×</m:t>
        </m:r>
        <m:r>
          <w:rPr>
            <w:rFonts w:ascii="Cambria Math" w:hAnsi="Cambria Math"/>
            <w:sz w:val="24"/>
            <w:szCs w:val="24"/>
          </w:rPr>
          <m:t>w</m:t>
        </m:r>
        <m:r>
          <m:rPr>
            <m:sty m:val="p"/>
          </m:rPr>
          <w:rPr>
            <w:rFonts w:ascii="Cambria Math" w:hAnsi="Cambria Math"/>
            <w:sz w:val="24"/>
            <w:szCs w:val="24"/>
          </w:rPr>
          <m:t>1+</m:t>
        </m:r>
        <m:r>
          <w:rPr>
            <w:rFonts w:ascii="Cambria Math" w:hAnsi="Cambria Math"/>
            <w:sz w:val="24"/>
            <w:szCs w:val="24"/>
          </w:rPr>
          <m:t>x</m:t>
        </m:r>
        <m:r>
          <m:rPr>
            <m:sty m:val="p"/>
          </m:rPr>
          <w:rPr>
            <w:rFonts w:ascii="Cambria Math" w:hAnsi="Cambria Math"/>
            <w:sz w:val="24"/>
            <w:szCs w:val="24"/>
          </w:rPr>
          <m:t>2×</m:t>
        </m:r>
        <m:r>
          <w:rPr>
            <w:rFonts w:ascii="Cambria Math" w:hAnsi="Cambria Math"/>
            <w:sz w:val="24"/>
            <w:szCs w:val="24"/>
          </w:rPr>
          <m:t>w</m:t>
        </m:r>
        <m:r>
          <m:rPr>
            <m:sty m:val="p"/>
          </m:rPr>
          <w:rPr>
            <w:rFonts w:ascii="Cambria Math" w:hAnsi="Cambria Math"/>
            <w:sz w:val="24"/>
            <w:szCs w:val="24"/>
          </w:rPr>
          <m:t>2+</m:t>
        </m:r>
        <m:r>
          <w:rPr>
            <w:rFonts w:ascii="Cambria Math" w:hAnsi="Cambria Math"/>
            <w:sz w:val="24"/>
            <w:szCs w:val="24"/>
          </w:rPr>
          <m:t>x</m:t>
        </m:r>
        <m:r>
          <m:rPr>
            <m:sty m:val="p"/>
          </m:rPr>
          <w:rPr>
            <w:rFonts w:ascii="Cambria Math" w:hAnsi="Cambria Math"/>
            <w:sz w:val="24"/>
            <w:szCs w:val="24"/>
          </w:rPr>
          <m:t>3×</m:t>
        </m:r>
        <m:r>
          <w:rPr>
            <w:rFonts w:ascii="Cambria Math" w:hAnsi="Cambria Math"/>
            <w:sz w:val="24"/>
            <w:szCs w:val="24"/>
          </w:rPr>
          <m:t>w</m:t>
        </m:r>
        <m:r>
          <m:rPr>
            <m:sty m:val="p"/>
          </m:rPr>
          <w:rPr>
            <w:rFonts w:ascii="Cambria Math" w:hAnsi="Cambria Math"/>
            <w:sz w:val="24"/>
            <w:szCs w:val="24"/>
          </w:rPr>
          <m:t>3+</m:t>
        </m:r>
        <m:r>
          <w:rPr>
            <w:rFonts w:ascii="Cambria Math" w:hAnsi="Cambria Math"/>
            <w:sz w:val="24"/>
            <w:szCs w:val="24"/>
          </w:rPr>
          <m:t>b</m:t>
        </m:r>
        <m:r>
          <m:rPr>
            <m:sty m:val="p"/>
          </m:rPr>
          <w:rPr>
            <w:rFonts w:ascii="Cambria Math" w:hAnsi="Cambria Math"/>
            <w:sz w:val="24"/>
            <w:szCs w:val="24"/>
          </w:rPr>
          <m:t>1)</m:t>
        </m:r>
      </m:oMath>
      <w:r>
        <w:rPr>
          <w:rFonts w:eastAsia="宋体" w:hint="eastAsia"/>
        </w:rPr>
        <w:t xml:space="preserve">         </w:t>
      </w:r>
      <w:r>
        <w:rPr>
          <w:rFonts w:asciiTheme="minorEastAsia" w:eastAsiaTheme="minorEastAsia" w:hAnsiTheme="minorEastAsia" w:hint="eastAsia"/>
          <w:sz w:val="24"/>
        </w:rPr>
        <w:t>（</w:t>
      </w:r>
      <w:r>
        <w:rPr>
          <w:rFonts w:eastAsiaTheme="minorEastAsia"/>
          <w:szCs w:val="21"/>
        </w:rPr>
        <w:t>2-</w:t>
      </w:r>
      <w:r>
        <w:rPr>
          <w:rFonts w:eastAsiaTheme="minorEastAsia" w:hint="eastAsia"/>
          <w:szCs w:val="21"/>
        </w:rPr>
        <w:t>1</w:t>
      </w:r>
      <w:r>
        <w:rPr>
          <w:rFonts w:asciiTheme="minorEastAsia" w:eastAsiaTheme="minorEastAsia" w:hAnsiTheme="minorEastAsia" w:hint="eastAsia"/>
          <w:sz w:val="24"/>
        </w:rPr>
        <w:t>）</w:t>
      </w:r>
      <w:commentRangeEnd w:id="19"/>
      <w:r>
        <w:rPr>
          <w:rStyle w:val="af3"/>
          <w:rFonts w:eastAsia="宋体"/>
        </w:rPr>
        <w:commentReference w:id="19"/>
      </w:r>
    </w:p>
    <w:p w14:paraId="15A231BD" w14:textId="77777777" w:rsidR="0082373A" w:rsidRDefault="0082373A">
      <w:pPr>
        <w:spacing w:line="400" w:lineRule="exact"/>
        <w:ind w:firstLineChars="200" w:firstLine="480"/>
        <w:jc w:val="both"/>
        <w:rPr>
          <w:sz w:val="24"/>
        </w:rPr>
      </w:pPr>
    </w:p>
    <w:p w14:paraId="0A5ACE6B" w14:textId="77777777" w:rsidR="0082373A" w:rsidRDefault="0082373A">
      <w:pPr>
        <w:spacing w:line="400" w:lineRule="exact"/>
        <w:ind w:firstLineChars="200" w:firstLine="480"/>
        <w:jc w:val="both"/>
        <w:rPr>
          <w:sz w:val="24"/>
        </w:rPr>
      </w:pPr>
    </w:p>
    <w:p w14:paraId="58AD9F88" w14:textId="77777777" w:rsidR="0082373A" w:rsidRDefault="001653AD">
      <w:pPr>
        <w:autoSpaceDE w:val="0"/>
        <w:autoSpaceDN w:val="0"/>
        <w:adjustRightInd w:val="0"/>
        <w:spacing w:before="60" w:after="60"/>
        <w:ind w:left="2520" w:firstLineChars="350" w:firstLine="735"/>
        <w:rPr>
          <w:rFonts w:ascii="宋体" w:hAnsi="宋体"/>
          <w:kern w:val="0"/>
        </w:rPr>
      </w:pPr>
      <w:commentRangeStart w:id="20"/>
      <w:r>
        <w:rPr>
          <w:rFonts w:ascii="宋体" w:hAnsi="宋体" w:hint="eastAsia"/>
          <w:bCs/>
          <w:kern w:val="0"/>
          <w:szCs w:val="18"/>
        </w:rPr>
        <w:t>表</w:t>
      </w:r>
      <w:r>
        <w:rPr>
          <w:rFonts w:ascii="宋体" w:hAnsi="宋体" w:hint="eastAsia"/>
          <w:bCs/>
          <w:kern w:val="0"/>
          <w:szCs w:val="18"/>
        </w:rPr>
        <w:t xml:space="preserve">2.1 </w:t>
      </w:r>
      <w:proofErr w:type="spellStart"/>
      <w:r>
        <w:rPr>
          <w:rFonts w:ascii="宋体" w:hAnsi="宋体" w:hint="eastAsia"/>
          <w:bCs/>
          <w:kern w:val="0"/>
          <w:szCs w:val="18"/>
        </w:rPr>
        <w:t>xxxxxx</w:t>
      </w:r>
      <w:proofErr w:type="spellEnd"/>
      <w:r>
        <w:rPr>
          <w:rFonts w:ascii="宋体" w:hAnsi="宋体" w:hint="eastAsia"/>
          <w:bCs/>
          <w:kern w:val="0"/>
          <w:szCs w:val="18"/>
        </w:rPr>
        <w:t xml:space="preserve"> </w:t>
      </w:r>
      <w:commentRangeEnd w:id="20"/>
      <w:r>
        <w:rPr>
          <w:rStyle w:val="af3"/>
          <w:rFonts w:ascii="宋体" w:hAnsi="宋体"/>
        </w:rPr>
        <w:commentReference w:id="20"/>
      </w:r>
    </w:p>
    <w:tbl>
      <w:tblPr>
        <w:tblW w:w="8278" w:type="dxa"/>
        <w:tblBorders>
          <w:top w:val="single" w:sz="4" w:space="0" w:color="auto"/>
          <w:insideH w:val="single" w:sz="4" w:space="0" w:color="auto"/>
        </w:tblBorders>
        <w:tblLayout w:type="fixed"/>
        <w:tblLook w:val="04A0" w:firstRow="1" w:lastRow="0" w:firstColumn="1" w:lastColumn="0" w:noHBand="0" w:noVBand="1"/>
      </w:tblPr>
      <w:tblGrid>
        <w:gridCol w:w="2060"/>
        <w:gridCol w:w="2072"/>
        <w:gridCol w:w="2073"/>
        <w:gridCol w:w="2073"/>
      </w:tblGrid>
      <w:tr w:rsidR="0082373A" w14:paraId="6E2FBE1E" w14:textId="77777777">
        <w:tc>
          <w:tcPr>
            <w:tcW w:w="2060" w:type="dxa"/>
          </w:tcPr>
          <w:p w14:paraId="58F7F682" w14:textId="77777777" w:rsidR="0082373A" w:rsidRDefault="001653AD">
            <w:pPr>
              <w:spacing w:before="60" w:after="60"/>
              <w:ind w:rightChars="12" w:right="25"/>
              <w:jc w:val="center"/>
              <w:rPr>
                <w:rFonts w:ascii="宋体" w:hAnsi="宋体"/>
                <w:szCs w:val="21"/>
              </w:rPr>
            </w:pPr>
            <w:r>
              <w:rPr>
                <w:rFonts w:ascii="宋体" w:hAnsi="宋体" w:hint="eastAsia"/>
                <w:szCs w:val="21"/>
              </w:rPr>
              <w:t>组分</w:t>
            </w:r>
          </w:p>
        </w:tc>
        <w:tc>
          <w:tcPr>
            <w:tcW w:w="2072" w:type="dxa"/>
          </w:tcPr>
          <w:p w14:paraId="3BB8C307" w14:textId="77777777" w:rsidR="0082373A" w:rsidRDefault="001653AD">
            <w:pPr>
              <w:spacing w:before="60" w:after="60"/>
              <w:ind w:rightChars="12" w:right="25"/>
              <w:jc w:val="center"/>
              <w:rPr>
                <w:rFonts w:ascii="宋体" w:hAnsi="宋体"/>
                <w:szCs w:val="21"/>
              </w:rPr>
            </w:pPr>
            <w:r>
              <w:rPr>
                <w:rFonts w:ascii="宋体" w:hAnsi="宋体"/>
                <w:szCs w:val="21"/>
              </w:rPr>
              <w:t>H</w:t>
            </w:r>
            <w:r>
              <w:rPr>
                <w:rFonts w:ascii="宋体" w:hAnsi="宋体"/>
                <w:kern w:val="0"/>
              </w:rPr>
              <w:t>(k</w:t>
            </w:r>
            <w:r>
              <w:rPr>
                <w:rFonts w:ascii="宋体" w:hAnsi="宋体" w:hint="eastAsia"/>
                <w:kern w:val="0"/>
              </w:rPr>
              <w:t>g</w:t>
            </w:r>
            <w:r>
              <w:rPr>
                <w:rFonts w:ascii="宋体" w:hAnsi="宋体"/>
                <w:kern w:val="0"/>
              </w:rPr>
              <w:t>)</w:t>
            </w:r>
          </w:p>
        </w:tc>
        <w:tc>
          <w:tcPr>
            <w:tcW w:w="2073" w:type="dxa"/>
          </w:tcPr>
          <w:p w14:paraId="3A1EA94D" w14:textId="77777777" w:rsidR="0082373A" w:rsidRDefault="001653AD">
            <w:pPr>
              <w:spacing w:before="60" w:after="60"/>
              <w:ind w:rightChars="12" w:right="25"/>
              <w:jc w:val="center"/>
              <w:rPr>
                <w:rFonts w:ascii="宋体" w:hAnsi="宋体"/>
                <w:szCs w:val="21"/>
              </w:rPr>
            </w:pPr>
            <w:r>
              <w:rPr>
                <w:rFonts w:ascii="宋体" w:hAnsi="宋体"/>
                <w:szCs w:val="21"/>
              </w:rPr>
              <w:t>S</w:t>
            </w:r>
            <w:r>
              <w:rPr>
                <w:rFonts w:ascii="宋体" w:hAnsi="宋体"/>
                <w:kern w:val="0"/>
              </w:rPr>
              <w:t>(k</w:t>
            </w:r>
            <w:r>
              <w:rPr>
                <w:rFonts w:ascii="宋体" w:hAnsi="宋体" w:hint="eastAsia"/>
                <w:kern w:val="0"/>
              </w:rPr>
              <w:t>g</w:t>
            </w:r>
            <w:r>
              <w:rPr>
                <w:rFonts w:ascii="宋体" w:hAnsi="宋体"/>
                <w:kern w:val="0"/>
              </w:rPr>
              <w:t>)</w:t>
            </w:r>
          </w:p>
        </w:tc>
        <w:tc>
          <w:tcPr>
            <w:tcW w:w="2073" w:type="dxa"/>
          </w:tcPr>
          <w:p w14:paraId="4551CCEF" w14:textId="77777777" w:rsidR="0082373A" w:rsidRDefault="001653AD">
            <w:pPr>
              <w:spacing w:before="60" w:after="60"/>
              <w:ind w:rightChars="12" w:right="25"/>
              <w:jc w:val="center"/>
              <w:rPr>
                <w:rFonts w:ascii="宋体" w:hAnsi="宋体"/>
                <w:szCs w:val="21"/>
              </w:rPr>
            </w:pPr>
            <w:r>
              <w:rPr>
                <w:rFonts w:ascii="宋体" w:hAnsi="宋体"/>
                <w:szCs w:val="21"/>
              </w:rPr>
              <w:t>C</w:t>
            </w:r>
            <w:r>
              <w:rPr>
                <w:rFonts w:ascii="宋体" w:hAnsi="宋体"/>
                <w:kern w:val="0"/>
              </w:rPr>
              <w:t>(k</w:t>
            </w:r>
            <w:r>
              <w:rPr>
                <w:rFonts w:ascii="宋体" w:hAnsi="宋体" w:hint="eastAsia"/>
                <w:kern w:val="0"/>
              </w:rPr>
              <w:t>g</w:t>
            </w:r>
            <w:r>
              <w:rPr>
                <w:rFonts w:ascii="宋体" w:hAnsi="宋体"/>
                <w:kern w:val="0"/>
              </w:rPr>
              <w:t>)</w:t>
            </w:r>
          </w:p>
        </w:tc>
      </w:tr>
      <w:tr w:rsidR="0082373A" w14:paraId="1FD0A5BD" w14:textId="77777777">
        <w:trPr>
          <w:trHeight w:val="970"/>
        </w:trPr>
        <w:tc>
          <w:tcPr>
            <w:tcW w:w="2060" w:type="dxa"/>
            <w:tcBorders>
              <w:bottom w:val="single" w:sz="4" w:space="0" w:color="auto"/>
            </w:tcBorders>
          </w:tcPr>
          <w:p w14:paraId="389D882C" w14:textId="77777777" w:rsidR="0082373A" w:rsidRDefault="001653AD">
            <w:pPr>
              <w:spacing w:before="60" w:after="60"/>
              <w:ind w:rightChars="12" w:right="25"/>
              <w:jc w:val="center"/>
              <w:rPr>
                <w:rFonts w:ascii="宋体" w:hAnsi="宋体"/>
                <w:szCs w:val="21"/>
              </w:rPr>
            </w:pPr>
            <w:r>
              <w:rPr>
                <w:rFonts w:ascii="宋体" w:hAnsi="宋体"/>
                <w:szCs w:val="21"/>
              </w:rPr>
              <w:t>A4</w:t>
            </w:r>
          </w:p>
          <w:p w14:paraId="0E7DE2D1" w14:textId="77777777" w:rsidR="0082373A" w:rsidRDefault="001653AD">
            <w:pPr>
              <w:spacing w:before="60" w:after="60"/>
              <w:ind w:rightChars="12" w:right="25"/>
              <w:jc w:val="center"/>
              <w:rPr>
                <w:rFonts w:ascii="宋体" w:hAnsi="宋体"/>
                <w:szCs w:val="21"/>
              </w:rPr>
            </w:pPr>
            <w:r>
              <w:rPr>
                <w:rFonts w:ascii="宋体" w:hAnsi="宋体"/>
                <w:szCs w:val="21"/>
              </w:rPr>
              <w:t>A5</w:t>
            </w:r>
          </w:p>
          <w:p w14:paraId="0E7335CF" w14:textId="77777777" w:rsidR="0082373A" w:rsidRDefault="001653AD">
            <w:pPr>
              <w:spacing w:before="60" w:after="60"/>
              <w:ind w:rightChars="12" w:right="25"/>
              <w:jc w:val="center"/>
              <w:rPr>
                <w:rFonts w:ascii="宋体" w:hAnsi="宋体"/>
                <w:szCs w:val="21"/>
              </w:rPr>
            </w:pPr>
            <w:r>
              <w:rPr>
                <w:rFonts w:ascii="宋体" w:hAnsi="宋体"/>
                <w:szCs w:val="21"/>
              </w:rPr>
              <w:t>A6</w:t>
            </w:r>
          </w:p>
        </w:tc>
        <w:tc>
          <w:tcPr>
            <w:tcW w:w="2072" w:type="dxa"/>
            <w:tcBorders>
              <w:bottom w:val="single" w:sz="4" w:space="0" w:color="auto"/>
            </w:tcBorders>
          </w:tcPr>
          <w:p w14:paraId="74E3FD6B" w14:textId="77777777" w:rsidR="0082373A" w:rsidRDefault="001653AD">
            <w:pPr>
              <w:spacing w:before="60" w:after="60"/>
              <w:ind w:rightChars="12" w:right="25"/>
              <w:jc w:val="center"/>
              <w:rPr>
                <w:rFonts w:ascii="宋体" w:hAnsi="宋体"/>
                <w:szCs w:val="21"/>
              </w:rPr>
            </w:pPr>
            <w:r>
              <w:rPr>
                <w:rFonts w:ascii="宋体" w:hAnsi="宋体" w:hint="eastAsia"/>
                <w:szCs w:val="21"/>
              </w:rPr>
              <w:t>200</w:t>
            </w:r>
          </w:p>
          <w:p w14:paraId="697DED0D" w14:textId="77777777" w:rsidR="0082373A" w:rsidRDefault="0082373A">
            <w:pPr>
              <w:spacing w:before="60" w:after="60"/>
              <w:ind w:rightChars="12" w:right="25"/>
              <w:jc w:val="center"/>
              <w:rPr>
                <w:rFonts w:ascii="宋体" w:hAnsi="宋体"/>
                <w:szCs w:val="21"/>
              </w:rPr>
            </w:pPr>
          </w:p>
          <w:p w14:paraId="1EFBFD3E" w14:textId="77777777" w:rsidR="0082373A" w:rsidRDefault="0082373A">
            <w:pPr>
              <w:spacing w:before="60" w:after="60"/>
              <w:ind w:rightChars="12" w:right="25"/>
              <w:jc w:val="center"/>
              <w:rPr>
                <w:rFonts w:ascii="宋体" w:hAnsi="宋体"/>
                <w:szCs w:val="21"/>
              </w:rPr>
            </w:pPr>
          </w:p>
        </w:tc>
        <w:tc>
          <w:tcPr>
            <w:tcW w:w="2073" w:type="dxa"/>
            <w:tcBorders>
              <w:bottom w:val="single" w:sz="4" w:space="0" w:color="auto"/>
            </w:tcBorders>
          </w:tcPr>
          <w:p w14:paraId="442EEE1E" w14:textId="77777777" w:rsidR="0082373A" w:rsidRDefault="001653AD">
            <w:pPr>
              <w:spacing w:before="60" w:after="60"/>
              <w:ind w:rightChars="12" w:right="25"/>
              <w:jc w:val="center"/>
              <w:rPr>
                <w:rFonts w:ascii="宋体" w:hAnsi="宋体"/>
                <w:szCs w:val="21"/>
              </w:rPr>
            </w:pPr>
            <w:r>
              <w:rPr>
                <w:rFonts w:ascii="宋体" w:hAnsi="宋体" w:hint="eastAsia"/>
                <w:szCs w:val="21"/>
              </w:rPr>
              <w:t>400</w:t>
            </w:r>
          </w:p>
          <w:p w14:paraId="5771D063" w14:textId="77777777" w:rsidR="0082373A" w:rsidRDefault="0082373A">
            <w:pPr>
              <w:spacing w:before="60" w:after="60"/>
              <w:ind w:rightChars="12" w:right="25"/>
              <w:jc w:val="center"/>
              <w:rPr>
                <w:rFonts w:ascii="宋体" w:hAnsi="宋体"/>
                <w:szCs w:val="21"/>
              </w:rPr>
            </w:pPr>
          </w:p>
          <w:p w14:paraId="4454377D" w14:textId="77777777" w:rsidR="0082373A" w:rsidRDefault="0082373A">
            <w:pPr>
              <w:spacing w:before="60" w:after="60"/>
              <w:ind w:rightChars="12" w:right="25"/>
              <w:jc w:val="center"/>
              <w:rPr>
                <w:rFonts w:ascii="宋体" w:hAnsi="宋体"/>
                <w:szCs w:val="21"/>
              </w:rPr>
            </w:pPr>
          </w:p>
        </w:tc>
        <w:tc>
          <w:tcPr>
            <w:tcW w:w="2073" w:type="dxa"/>
            <w:tcBorders>
              <w:bottom w:val="single" w:sz="4" w:space="0" w:color="auto"/>
            </w:tcBorders>
          </w:tcPr>
          <w:p w14:paraId="6DE181DC" w14:textId="77777777" w:rsidR="0082373A" w:rsidRDefault="001653AD">
            <w:pPr>
              <w:spacing w:before="60" w:after="60"/>
              <w:ind w:rightChars="12" w:right="25"/>
              <w:jc w:val="center"/>
              <w:rPr>
                <w:rFonts w:ascii="宋体" w:hAnsi="宋体"/>
                <w:szCs w:val="21"/>
              </w:rPr>
            </w:pPr>
            <w:r>
              <w:rPr>
                <w:rFonts w:ascii="宋体" w:hAnsi="宋体" w:hint="eastAsia"/>
                <w:szCs w:val="21"/>
              </w:rPr>
              <w:t>100</w:t>
            </w:r>
          </w:p>
          <w:p w14:paraId="7F3FD1C0" w14:textId="77777777" w:rsidR="0082373A" w:rsidRDefault="0082373A">
            <w:pPr>
              <w:spacing w:before="60" w:after="60"/>
              <w:ind w:rightChars="12" w:right="25"/>
              <w:jc w:val="center"/>
              <w:rPr>
                <w:rFonts w:ascii="宋体" w:hAnsi="宋体"/>
                <w:szCs w:val="21"/>
              </w:rPr>
            </w:pPr>
          </w:p>
          <w:p w14:paraId="4E5EA444" w14:textId="77777777" w:rsidR="0082373A" w:rsidRDefault="0082373A">
            <w:pPr>
              <w:spacing w:before="60" w:after="60"/>
              <w:ind w:rightChars="12" w:right="25"/>
              <w:jc w:val="center"/>
              <w:rPr>
                <w:rFonts w:ascii="宋体" w:hAnsi="宋体"/>
                <w:szCs w:val="21"/>
              </w:rPr>
            </w:pPr>
          </w:p>
        </w:tc>
      </w:tr>
    </w:tbl>
    <w:p w14:paraId="30CA5C84" w14:textId="7844F1C3" w:rsidR="0082373A" w:rsidRPr="00890B14" w:rsidRDefault="001653AD" w:rsidP="00890B14">
      <w:pPr>
        <w:pStyle w:val="4"/>
        <w:rPr>
          <w:rFonts w:ascii="黑体" w:hAnsi="黑体" w:cs="黑体" w:hint="eastAsia"/>
          <w:sz w:val="21"/>
          <w:szCs w:val="21"/>
        </w:rPr>
      </w:pPr>
      <w:r>
        <w:rPr>
          <w:rFonts w:ascii="黑体" w:hAnsi="黑体" w:cs="黑体" w:hint="eastAsia"/>
          <w:sz w:val="21"/>
          <w:szCs w:val="21"/>
        </w:rPr>
        <w:t>1.1.1.2</w:t>
      </w:r>
      <w:r>
        <w:rPr>
          <w:rFonts w:ascii="黑体" w:hAnsi="黑体" w:cs="黑体" w:hint="eastAsia"/>
          <w:sz w:val="21"/>
          <w:szCs w:val="21"/>
        </w:rPr>
        <w:t>技术层面的支撑</w:t>
      </w:r>
    </w:p>
    <w:p w14:paraId="314D8AE9" w14:textId="458709A5" w:rsidR="00890B14" w:rsidRPr="008658FC" w:rsidRDefault="00890B14" w:rsidP="00890B14">
      <w:pPr>
        <w:ind w:firstLineChars="200" w:firstLine="480"/>
        <w:rPr>
          <w:rFonts w:ascii="宋体" w:hAnsi="宋体" w:hint="eastAsia"/>
          <w:sz w:val="24"/>
        </w:rPr>
      </w:pPr>
      <w:r w:rsidRPr="008658FC">
        <w:rPr>
          <w:rFonts w:ascii="宋体" w:hAnsi="宋体" w:hint="eastAsia"/>
          <w:sz w:val="24"/>
        </w:rPr>
        <w:t>基于组件的分布式多层技术是目前先进的应用软件开发技术，它不仅能以更有效的方式实现传统开发模式实现的功能，而且在可扩展性、可维护性及可用性方面具有明显的优点。</w:t>
      </w:r>
    </w:p>
    <w:p w14:paraId="06D6D70D" w14:textId="77777777" w:rsidR="00890B14" w:rsidRPr="008658FC" w:rsidRDefault="00890B14" w:rsidP="00890B14">
      <w:pPr>
        <w:ind w:firstLineChars="200" w:firstLine="480"/>
        <w:rPr>
          <w:rFonts w:ascii="宋体" w:hAnsi="宋体"/>
          <w:sz w:val="24"/>
        </w:rPr>
      </w:pPr>
      <w:r w:rsidRPr="008658FC">
        <w:rPr>
          <w:rFonts w:ascii="宋体" w:hAnsi="宋体" w:hint="eastAsia"/>
          <w:sz w:val="24"/>
        </w:rPr>
        <w:t>分布式组件设计结构包含以下三个基本层面：表达层、业务逻辑层、数据服务层。表达层含</w:t>
      </w:r>
      <w:proofErr w:type="gramStart"/>
      <w:r w:rsidRPr="008658FC">
        <w:rPr>
          <w:rFonts w:ascii="宋体" w:hAnsi="宋体" w:hint="eastAsia"/>
          <w:sz w:val="24"/>
        </w:rPr>
        <w:t>括</w:t>
      </w:r>
      <w:proofErr w:type="gramEnd"/>
      <w:r w:rsidRPr="008658FC">
        <w:rPr>
          <w:rFonts w:ascii="宋体" w:hAnsi="宋体" w:hint="eastAsia"/>
          <w:sz w:val="24"/>
        </w:rPr>
        <w:t>所有的用户接口应用，系统与用户的所有交互工作全部通过这一层来完成。业务</w:t>
      </w:r>
      <w:proofErr w:type="gramStart"/>
      <w:r w:rsidRPr="008658FC">
        <w:rPr>
          <w:rFonts w:ascii="宋体" w:hAnsi="宋体" w:hint="eastAsia"/>
          <w:sz w:val="24"/>
        </w:rPr>
        <w:t>逻辑层只负责</w:t>
      </w:r>
      <w:proofErr w:type="gramEnd"/>
      <w:r w:rsidRPr="008658FC">
        <w:rPr>
          <w:rFonts w:ascii="宋体" w:hAnsi="宋体" w:hint="eastAsia"/>
          <w:sz w:val="24"/>
        </w:rPr>
        <w:t>处理数据，它封装了应用系统的所有业务规则和流程控制，向上承接表达层，向下与数据服务层交互。数据服务</w:t>
      </w:r>
      <w:proofErr w:type="gramStart"/>
      <w:r w:rsidRPr="008658FC">
        <w:rPr>
          <w:rFonts w:ascii="宋体" w:hAnsi="宋体" w:hint="eastAsia"/>
          <w:sz w:val="24"/>
        </w:rPr>
        <w:t>层负责</w:t>
      </w:r>
      <w:proofErr w:type="gramEnd"/>
      <w:r w:rsidRPr="008658FC">
        <w:rPr>
          <w:rFonts w:ascii="宋体" w:hAnsi="宋体" w:hint="eastAsia"/>
          <w:sz w:val="24"/>
        </w:rPr>
        <w:t>应用程序所要求的所有数据存储和检索，是与诸如数据库服务器、文件系统、邮件服务器打交道的接口层。</w:t>
      </w:r>
    </w:p>
    <w:p w14:paraId="7B04CF5B" w14:textId="77777777" w:rsidR="00890B14" w:rsidRPr="008658FC" w:rsidRDefault="00890B14" w:rsidP="00890B14">
      <w:pPr>
        <w:ind w:firstLineChars="200" w:firstLine="480"/>
        <w:rPr>
          <w:rFonts w:ascii="宋体" w:hAnsi="宋体"/>
          <w:sz w:val="24"/>
        </w:rPr>
      </w:pPr>
    </w:p>
    <w:p w14:paraId="0293DAC3" w14:textId="77777777" w:rsidR="00890B14" w:rsidRPr="008658FC" w:rsidRDefault="00890B14" w:rsidP="00890B14">
      <w:pPr>
        <w:ind w:firstLineChars="200" w:firstLine="480"/>
        <w:rPr>
          <w:rFonts w:ascii="宋体" w:hAnsi="宋体" w:hint="eastAsia"/>
          <w:sz w:val="24"/>
        </w:rPr>
      </w:pPr>
      <w:r w:rsidRPr="008658FC">
        <w:rPr>
          <w:rFonts w:ascii="宋体" w:hAnsi="宋体" w:hint="eastAsia"/>
          <w:sz w:val="24"/>
        </w:rPr>
        <w:t>在分布式组件设计结构体系中，以上三个层面的实现都需要通过组件技术来完成。组件是一组为完成某一特定功能，按一定的规范标准设计完成的可重用、可配置的代码模块，它通过将相关的任务及方法封装于定义的接口中来支持其他组件及外部程序的调用。一个完整的应用系统由处于不同层面的组件构成，而如何有效的管理、调度和发布这些组件，则由组件事务服务器来完成。基于以上的设计，使得使用分布式组件方法设计的系统具有如下明显特点：</w:t>
      </w:r>
    </w:p>
    <w:p w14:paraId="7D3C1253" w14:textId="77777777" w:rsidR="00890B14" w:rsidRPr="008658FC" w:rsidRDefault="00890B14" w:rsidP="00890B14">
      <w:pPr>
        <w:ind w:firstLineChars="200" w:firstLine="480"/>
        <w:rPr>
          <w:rFonts w:ascii="宋体" w:hAnsi="宋体" w:hint="eastAsia"/>
          <w:sz w:val="24"/>
        </w:rPr>
      </w:pPr>
      <w:r w:rsidRPr="008658FC">
        <w:rPr>
          <w:rFonts w:ascii="宋体" w:hAnsi="宋体" w:hint="eastAsia"/>
          <w:sz w:val="24"/>
        </w:rPr>
        <w:t>优越的扩展性和可维护性</w:t>
      </w:r>
    </w:p>
    <w:p w14:paraId="0497EFCC" w14:textId="792F921E" w:rsidR="00890B14" w:rsidRPr="008658FC" w:rsidRDefault="00890B14" w:rsidP="00890B14">
      <w:pPr>
        <w:ind w:firstLineChars="200" w:firstLine="480"/>
        <w:rPr>
          <w:rFonts w:ascii="宋体" w:hAnsi="宋体" w:hint="eastAsia"/>
          <w:sz w:val="24"/>
        </w:rPr>
      </w:pPr>
      <w:r w:rsidRPr="008658FC">
        <w:rPr>
          <w:rFonts w:ascii="宋体" w:hAnsi="宋体" w:hint="eastAsia"/>
          <w:sz w:val="24"/>
        </w:rPr>
        <w:t>系统是由许多功能独立的组件完成，组件的连接通过固定的接口定义来实现，这使得对某一组件的改动对其他组件的影响最小，使得对系统的维护变得简洁而灵活；并且可以根据实际情况，有选择地</w:t>
      </w:r>
      <w:proofErr w:type="gramStart"/>
      <w:r w:rsidRPr="008658FC">
        <w:rPr>
          <w:rFonts w:ascii="宋体" w:hAnsi="宋体" w:hint="eastAsia"/>
          <w:sz w:val="24"/>
        </w:rPr>
        <w:t>开发出零客户端</w:t>
      </w:r>
      <w:proofErr w:type="gramEnd"/>
      <w:r w:rsidRPr="008658FC">
        <w:rPr>
          <w:rFonts w:ascii="宋体" w:hAnsi="宋体" w:hint="eastAsia"/>
          <w:sz w:val="24"/>
        </w:rPr>
        <w:t>管理的应用系统，减少日常维护的工作量。</w:t>
      </w:r>
    </w:p>
    <w:p w14:paraId="48B3B5AD" w14:textId="77777777" w:rsidR="00890B14" w:rsidRPr="00890B14" w:rsidRDefault="00890B14">
      <w:pPr>
        <w:spacing w:line="400" w:lineRule="exact"/>
        <w:ind w:firstLineChars="200" w:firstLine="480"/>
        <w:rPr>
          <w:rFonts w:hint="eastAsia"/>
          <w:sz w:val="24"/>
        </w:rPr>
      </w:pPr>
    </w:p>
    <w:p w14:paraId="5E4BFFC7" w14:textId="77777777" w:rsidR="0082373A" w:rsidRDefault="001653AD">
      <w:pPr>
        <w:pStyle w:val="3"/>
        <w:rPr>
          <w:rFonts w:ascii="黑体" w:eastAsia="黑体" w:hAnsi="黑体" w:cs="黑体"/>
          <w:sz w:val="24"/>
          <w:szCs w:val="24"/>
        </w:rPr>
      </w:pPr>
      <w:bookmarkStart w:id="21" w:name="_Toc14755"/>
      <w:r>
        <w:rPr>
          <w:rFonts w:ascii="黑体" w:eastAsia="黑体" w:hAnsi="黑体" w:cs="黑体" w:hint="eastAsia"/>
          <w:sz w:val="24"/>
          <w:szCs w:val="24"/>
        </w:rPr>
        <w:lastRenderedPageBreak/>
        <w:t>1.1.2</w:t>
      </w:r>
      <w:r>
        <w:rPr>
          <w:rFonts w:ascii="黑体" w:eastAsia="黑体" w:hAnsi="黑体" w:cs="黑体" w:hint="eastAsia"/>
          <w:sz w:val="24"/>
          <w:szCs w:val="24"/>
        </w:rPr>
        <w:t>已取得的研究成果</w:t>
      </w:r>
      <w:bookmarkEnd w:id="21"/>
    </w:p>
    <w:p w14:paraId="24A06E9B" w14:textId="6AE5125F" w:rsidR="0082373A" w:rsidRPr="008658FC" w:rsidRDefault="004F3AFB">
      <w:pPr>
        <w:spacing w:line="400" w:lineRule="exact"/>
        <w:ind w:firstLineChars="200" w:firstLine="480"/>
        <w:rPr>
          <w:rFonts w:ascii="宋体" w:hAnsi="宋体"/>
          <w:sz w:val="24"/>
        </w:rPr>
      </w:pPr>
      <w:r w:rsidRPr="008658FC">
        <w:rPr>
          <w:rFonts w:ascii="宋体" w:hAnsi="宋体" w:hint="eastAsia"/>
          <w:sz w:val="24"/>
        </w:rPr>
        <w:t>客户端采用混合开发模式，以实现用户注册、登陆、养生小常识、</w:t>
      </w:r>
      <w:r w:rsidRPr="008658FC">
        <w:rPr>
          <w:rFonts w:ascii="宋体" w:hAnsi="宋体"/>
          <w:sz w:val="24"/>
        </w:rPr>
        <w:t>AI</w:t>
      </w:r>
      <w:r w:rsidRPr="008658FC">
        <w:rPr>
          <w:rFonts w:ascii="宋体" w:hAnsi="宋体" w:hint="eastAsia"/>
          <w:sz w:val="24"/>
        </w:rPr>
        <w:t>智能语音助手、视频推荐、音乐推荐、老人线下活动和个人信息。</w:t>
      </w:r>
    </w:p>
    <w:p w14:paraId="39BFE6B5" w14:textId="77777777" w:rsidR="0082373A" w:rsidRDefault="001653AD">
      <w:pPr>
        <w:pStyle w:val="2"/>
        <w:spacing w:before="480" w:after="120" w:line="400" w:lineRule="exact"/>
        <w:rPr>
          <w:rFonts w:ascii="黑体" w:hAnsi="黑体"/>
          <w:sz w:val="28"/>
          <w:szCs w:val="28"/>
        </w:rPr>
      </w:pPr>
      <w:bookmarkStart w:id="22" w:name="_Toc32665"/>
      <w:r>
        <w:rPr>
          <w:rFonts w:ascii="黑体" w:hAnsi="黑体" w:hint="eastAsia"/>
          <w:sz w:val="28"/>
          <w:szCs w:val="28"/>
        </w:rPr>
        <w:t>1.</w:t>
      </w:r>
      <w:r>
        <w:rPr>
          <w:rFonts w:ascii="黑体" w:hAnsi="黑体" w:hint="eastAsia"/>
          <w:sz w:val="28"/>
          <w:szCs w:val="28"/>
        </w:rPr>
        <w:t>2</w:t>
      </w:r>
      <w:r>
        <w:rPr>
          <w:rFonts w:ascii="黑体" w:hAnsi="黑体" w:hint="eastAsia"/>
          <w:sz w:val="28"/>
          <w:szCs w:val="28"/>
        </w:rPr>
        <w:t>选题的目的及意义</w:t>
      </w:r>
      <w:bookmarkEnd w:id="22"/>
    </w:p>
    <w:p w14:paraId="120282A7" w14:textId="77777777" w:rsidR="0082373A" w:rsidRDefault="0082373A">
      <w:pPr>
        <w:spacing w:line="400" w:lineRule="exact"/>
        <w:ind w:firstLineChars="200" w:firstLine="480"/>
        <w:rPr>
          <w:sz w:val="24"/>
        </w:rPr>
      </w:pPr>
    </w:p>
    <w:p w14:paraId="055AEC6E" w14:textId="77777777" w:rsidR="0082373A" w:rsidRDefault="001653AD">
      <w:pPr>
        <w:pStyle w:val="2"/>
        <w:spacing w:before="480" w:after="120" w:line="400" w:lineRule="exact"/>
        <w:rPr>
          <w:rFonts w:ascii="黑体" w:hAnsi="黑体"/>
          <w:sz w:val="28"/>
          <w:szCs w:val="28"/>
        </w:rPr>
      </w:pPr>
      <w:bookmarkStart w:id="23" w:name="_Toc18136"/>
      <w:r>
        <w:rPr>
          <w:rFonts w:ascii="黑体" w:hAnsi="黑体" w:hint="eastAsia"/>
          <w:sz w:val="28"/>
          <w:szCs w:val="28"/>
        </w:rPr>
        <w:t>1.3</w:t>
      </w:r>
      <w:r>
        <w:rPr>
          <w:rFonts w:ascii="黑体" w:hAnsi="黑体" w:hint="eastAsia"/>
          <w:sz w:val="28"/>
          <w:szCs w:val="28"/>
        </w:rPr>
        <w:t>课题研究的主要内容</w:t>
      </w:r>
      <w:bookmarkEnd w:id="23"/>
    </w:p>
    <w:p w14:paraId="0C2CEE70" w14:textId="77777777" w:rsidR="0082373A" w:rsidRDefault="001653AD">
      <w:pPr>
        <w:spacing w:line="400" w:lineRule="exact"/>
        <w:ind w:firstLineChars="200" w:firstLine="480"/>
        <w:rPr>
          <w:sz w:val="24"/>
        </w:rPr>
      </w:pPr>
      <w:r>
        <w:rPr>
          <w:sz w:val="24"/>
        </w:rPr>
        <w:t>空巢老人信息服务管理平台</w:t>
      </w:r>
      <w:r>
        <w:rPr>
          <w:rFonts w:hint="eastAsia"/>
          <w:sz w:val="24"/>
        </w:rPr>
        <w:t>主要研究的内容是根据现阶段时期，空巢老人这一社会群体他们存在的问题、</w:t>
      </w:r>
    </w:p>
    <w:p w14:paraId="32C3F430" w14:textId="77777777" w:rsidR="0082373A" w:rsidRDefault="001653AD">
      <w:pPr>
        <w:pStyle w:val="2"/>
        <w:spacing w:before="480" w:after="120" w:line="400" w:lineRule="exact"/>
        <w:rPr>
          <w:rFonts w:ascii="黑体" w:hAnsi="黑体"/>
          <w:sz w:val="28"/>
          <w:szCs w:val="28"/>
        </w:rPr>
      </w:pPr>
      <w:bookmarkStart w:id="24" w:name="_Toc24420"/>
      <w:bookmarkStart w:id="25" w:name="_Toc515957244"/>
      <w:bookmarkStart w:id="26" w:name="_Toc515958636"/>
      <w:r>
        <w:rPr>
          <w:rFonts w:ascii="黑体" w:hAnsi="黑体" w:hint="eastAsia"/>
          <w:sz w:val="28"/>
          <w:szCs w:val="28"/>
        </w:rPr>
        <w:t>1.4</w:t>
      </w:r>
      <w:r>
        <w:rPr>
          <w:rFonts w:ascii="黑体" w:hAnsi="黑体" w:hint="eastAsia"/>
          <w:sz w:val="28"/>
          <w:szCs w:val="28"/>
        </w:rPr>
        <w:t>系统开发背景</w:t>
      </w:r>
      <w:bookmarkEnd w:id="24"/>
    </w:p>
    <w:p w14:paraId="227BA371" w14:textId="77777777" w:rsidR="0082373A" w:rsidRDefault="0082373A">
      <w:pPr>
        <w:spacing w:line="400" w:lineRule="exact"/>
        <w:ind w:firstLineChars="200" w:firstLine="420"/>
      </w:pPr>
    </w:p>
    <w:p w14:paraId="7C39DCE5" w14:textId="77777777" w:rsidR="0082373A" w:rsidRDefault="001653AD">
      <w:pPr>
        <w:pStyle w:val="1"/>
        <w:spacing w:before="480" w:after="360" w:line="240" w:lineRule="auto"/>
        <w:jc w:val="center"/>
        <w:rPr>
          <w:rFonts w:ascii="黑体" w:eastAsia="黑体" w:hAnsi="黑体"/>
          <w:bCs w:val="0"/>
          <w:sz w:val="30"/>
          <w:szCs w:val="30"/>
        </w:rPr>
      </w:pPr>
      <w:bookmarkStart w:id="27" w:name="_Toc24024"/>
      <w:r>
        <w:rPr>
          <w:rFonts w:ascii="黑体" w:eastAsia="黑体" w:hAnsi="黑体" w:hint="eastAsia"/>
          <w:bCs w:val="0"/>
          <w:sz w:val="30"/>
          <w:szCs w:val="30"/>
        </w:rPr>
        <w:t>2</w:t>
      </w:r>
      <w:r>
        <w:rPr>
          <w:rFonts w:ascii="黑体" w:eastAsia="黑体" w:hAnsi="黑体" w:hint="eastAsia"/>
          <w:bCs w:val="0"/>
          <w:sz w:val="30"/>
          <w:szCs w:val="30"/>
        </w:rPr>
        <w:t>平台分析</w:t>
      </w:r>
      <w:bookmarkEnd w:id="27"/>
    </w:p>
    <w:p w14:paraId="52DC3BE5" w14:textId="77777777" w:rsidR="0082373A" w:rsidRDefault="001653AD">
      <w:pPr>
        <w:spacing w:line="400" w:lineRule="exact"/>
        <w:ind w:firstLineChars="200" w:firstLine="480"/>
        <w:rPr>
          <w:sz w:val="24"/>
        </w:rPr>
      </w:pPr>
      <w:r>
        <w:rPr>
          <w:rFonts w:hint="eastAsia"/>
          <w:sz w:val="24"/>
        </w:rPr>
        <w:t>该平台的存在，方便有效的对用户进行正确的</w:t>
      </w:r>
      <w:bookmarkStart w:id="28" w:name="_GoBack"/>
      <w:bookmarkEnd w:id="28"/>
      <w:r>
        <w:rPr>
          <w:rFonts w:hint="eastAsia"/>
          <w:sz w:val="24"/>
        </w:rPr>
        <w:t>指导，适当调节由于子女外出务工或是学习而产生的种种困难，而做到对空巢老人及时的疏导调节作用，这样既有效的缓解了子女之间心理压力，同时也</w:t>
      </w:r>
    </w:p>
    <w:p w14:paraId="65F2A006" w14:textId="77777777" w:rsidR="0082373A" w:rsidRDefault="001653AD">
      <w:pPr>
        <w:pStyle w:val="2"/>
        <w:spacing w:before="480" w:after="120" w:line="400" w:lineRule="exact"/>
        <w:rPr>
          <w:rFonts w:ascii="黑体" w:hAnsi="黑体"/>
          <w:sz w:val="28"/>
          <w:szCs w:val="28"/>
        </w:rPr>
      </w:pPr>
      <w:bookmarkStart w:id="29" w:name="_Toc4453"/>
      <w:r>
        <w:rPr>
          <w:rFonts w:ascii="黑体" w:hAnsi="黑体" w:hint="eastAsia"/>
          <w:sz w:val="28"/>
          <w:szCs w:val="28"/>
        </w:rPr>
        <w:t>2.1</w:t>
      </w:r>
      <w:r>
        <w:rPr>
          <w:rFonts w:ascii="黑体" w:hAnsi="黑体" w:hint="eastAsia"/>
          <w:sz w:val="28"/>
          <w:szCs w:val="28"/>
        </w:rPr>
        <w:t>系统可行性研究</w:t>
      </w:r>
      <w:bookmarkEnd w:id="29"/>
    </w:p>
    <w:p w14:paraId="27F1EC3C" w14:textId="77777777" w:rsidR="0082373A" w:rsidRDefault="001653AD">
      <w:pPr>
        <w:pStyle w:val="3"/>
        <w:rPr>
          <w:rFonts w:ascii="黑体" w:eastAsia="黑体" w:hAnsi="黑体" w:cs="黑体"/>
          <w:sz w:val="24"/>
          <w:szCs w:val="24"/>
        </w:rPr>
      </w:pPr>
      <w:bookmarkStart w:id="30" w:name="_Toc5237"/>
      <w:r>
        <w:rPr>
          <w:rFonts w:ascii="黑体" w:eastAsia="黑体" w:hAnsi="黑体" w:cs="黑体" w:hint="eastAsia"/>
          <w:sz w:val="24"/>
          <w:szCs w:val="24"/>
        </w:rPr>
        <w:t>2.1.1</w:t>
      </w:r>
      <w:r>
        <w:rPr>
          <w:rFonts w:ascii="黑体" w:eastAsia="黑体" w:hAnsi="黑体" w:cs="黑体" w:hint="eastAsia"/>
          <w:sz w:val="24"/>
          <w:szCs w:val="24"/>
        </w:rPr>
        <w:t>系统可行性</w:t>
      </w:r>
      <w:bookmarkEnd w:id="30"/>
    </w:p>
    <w:p w14:paraId="07007C69" w14:textId="77777777" w:rsidR="0082373A" w:rsidRDefault="0082373A">
      <w:pPr>
        <w:spacing w:line="400" w:lineRule="exact"/>
        <w:ind w:firstLineChars="200" w:firstLine="420"/>
      </w:pPr>
    </w:p>
    <w:p w14:paraId="38B18DFA" w14:textId="77777777" w:rsidR="0082373A" w:rsidRDefault="001653AD">
      <w:pPr>
        <w:pStyle w:val="3"/>
        <w:rPr>
          <w:rFonts w:ascii="黑体" w:eastAsia="黑体" w:hAnsi="黑体" w:cs="黑体"/>
          <w:sz w:val="24"/>
          <w:szCs w:val="24"/>
        </w:rPr>
      </w:pPr>
      <w:bookmarkStart w:id="31" w:name="_Toc29387"/>
      <w:r>
        <w:rPr>
          <w:rFonts w:ascii="黑体" w:eastAsia="黑体" w:hAnsi="黑体" w:cs="黑体" w:hint="eastAsia"/>
          <w:sz w:val="24"/>
          <w:szCs w:val="24"/>
        </w:rPr>
        <w:lastRenderedPageBreak/>
        <w:t>2.1.2</w:t>
      </w:r>
      <w:r>
        <w:rPr>
          <w:rFonts w:ascii="黑体" w:eastAsia="黑体" w:hAnsi="黑体" w:cs="黑体" w:hint="eastAsia"/>
          <w:sz w:val="24"/>
          <w:szCs w:val="24"/>
        </w:rPr>
        <w:t>操作可行性</w:t>
      </w:r>
      <w:bookmarkEnd w:id="31"/>
    </w:p>
    <w:p w14:paraId="0EA094C1" w14:textId="77777777" w:rsidR="0082373A" w:rsidRDefault="001653AD">
      <w:pPr>
        <w:pStyle w:val="3"/>
        <w:rPr>
          <w:rFonts w:ascii="黑体" w:eastAsia="黑体" w:hAnsi="黑体" w:cs="黑体"/>
          <w:sz w:val="24"/>
          <w:szCs w:val="24"/>
        </w:rPr>
      </w:pPr>
      <w:bookmarkStart w:id="32" w:name="_Toc7974"/>
      <w:r>
        <w:rPr>
          <w:rFonts w:ascii="黑体" w:eastAsia="黑体" w:hAnsi="黑体" w:cs="黑体" w:hint="eastAsia"/>
          <w:sz w:val="24"/>
          <w:szCs w:val="24"/>
        </w:rPr>
        <w:t>2.1.3</w:t>
      </w:r>
      <w:r>
        <w:rPr>
          <w:rFonts w:ascii="黑体" w:eastAsia="黑体" w:hAnsi="黑体" w:cs="黑体" w:hint="eastAsia"/>
          <w:sz w:val="24"/>
          <w:szCs w:val="24"/>
        </w:rPr>
        <w:t>技术可行性</w:t>
      </w:r>
      <w:bookmarkEnd w:id="32"/>
    </w:p>
    <w:p w14:paraId="417756ED" w14:textId="77777777" w:rsidR="0082373A" w:rsidRDefault="001653AD">
      <w:pPr>
        <w:pStyle w:val="2"/>
        <w:spacing w:before="480" w:after="120" w:line="400" w:lineRule="exact"/>
        <w:rPr>
          <w:rFonts w:ascii="黑体" w:hAnsi="黑体"/>
          <w:sz w:val="28"/>
          <w:szCs w:val="28"/>
        </w:rPr>
      </w:pPr>
      <w:bookmarkStart w:id="33" w:name="_Toc2610"/>
      <w:r>
        <w:rPr>
          <w:rFonts w:ascii="黑体" w:hAnsi="黑体" w:hint="eastAsia"/>
          <w:sz w:val="28"/>
          <w:szCs w:val="28"/>
        </w:rPr>
        <w:t>2.2</w:t>
      </w:r>
      <w:r>
        <w:rPr>
          <w:rFonts w:ascii="黑体" w:hAnsi="黑体" w:hint="eastAsia"/>
          <w:sz w:val="28"/>
          <w:szCs w:val="28"/>
        </w:rPr>
        <w:t>系统需求分析</w:t>
      </w:r>
      <w:bookmarkEnd w:id="33"/>
    </w:p>
    <w:p w14:paraId="1A4E9F63" w14:textId="77777777" w:rsidR="0082373A" w:rsidRDefault="001653AD">
      <w:pPr>
        <w:pStyle w:val="3"/>
        <w:rPr>
          <w:rFonts w:ascii="黑体" w:eastAsia="黑体" w:hAnsi="黑体" w:cs="黑体"/>
          <w:sz w:val="24"/>
          <w:szCs w:val="24"/>
        </w:rPr>
      </w:pPr>
      <w:bookmarkStart w:id="34" w:name="_Toc26151"/>
      <w:r>
        <w:rPr>
          <w:rFonts w:ascii="黑体" w:eastAsia="黑体" w:hAnsi="黑体" w:cs="黑体" w:hint="eastAsia"/>
          <w:sz w:val="24"/>
          <w:szCs w:val="24"/>
        </w:rPr>
        <w:t>2.2.1</w:t>
      </w:r>
      <w:r>
        <w:rPr>
          <w:rFonts w:ascii="黑体" w:eastAsia="黑体" w:hAnsi="黑体" w:cs="黑体" w:hint="eastAsia"/>
          <w:sz w:val="24"/>
          <w:szCs w:val="24"/>
        </w:rPr>
        <w:t>功能需求分析</w:t>
      </w:r>
      <w:bookmarkEnd w:id="34"/>
    </w:p>
    <w:p w14:paraId="554551E9" w14:textId="77777777" w:rsidR="0082373A" w:rsidRDefault="001653AD">
      <w:pPr>
        <w:pStyle w:val="3"/>
        <w:rPr>
          <w:rFonts w:ascii="黑体" w:eastAsia="黑体" w:hAnsi="黑体" w:cs="黑体"/>
          <w:sz w:val="24"/>
          <w:szCs w:val="24"/>
        </w:rPr>
      </w:pPr>
      <w:bookmarkStart w:id="35" w:name="_Toc29353"/>
      <w:r>
        <w:rPr>
          <w:rFonts w:ascii="黑体" w:eastAsia="黑体" w:hAnsi="黑体" w:cs="黑体" w:hint="eastAsia"/>
          <w:sz w:val="24"/>
          <w:szCs w:val="24"/>
        </w:rPr>
        <w:t>2.2.2</w:t>
      </w:r>
      <w:r>
        <w:rPr>
          <w:rFonts w:ascii="黑体" w:eastAsia="黑体" w:hAnsi="黑体" w:cs="黑体" w:hint="eastAsia"/>
          <w:sz w:val="24"/>
          <w:szCs w:val="24"/>
        </w:rPr>
        <w:t>性能需求分析</w:t>
      </w:r>
      <w:bookmarkEnd w:id="35"/>
    </w:p>
    <w:p w14:paraId="5F643348" w14:textId="77777777" w:rsidR="0082373A" w:rsidRDefault="001653AD">
      <w:pPr>
        <w:pStyle w:val="1"/>
        <w:spacing w:before="480" w:after="360" w:line="240" w:lineRule="auto"/>
        <w:jc w:val="center"/>
        <w:rPr>
          <w:rFonts w:ascii="黑体" w:eastAsia="黑体" w:hAnsi="黑体"/>
          <w:bCs w:val="0"/>
          <w:sz w:val="30"/>
          <w:szCs w:val="30"/>
        </w:rPr>
      </w:pPr>
      <w:bookmarkStart w:id="36" w:name="_Toc17648"/>
      <w:r>
        <w:rPr>
          <w:rFonts w:ascii="黑体" w:eastAsia="黑体" w:hAnsi="黑体" w:hint="eastAsia"/>
          <w:bCs w:val="0"/>
          <w:sz w:val="30"/>
          <w:szCs w:val="30"/>
        </w:rPr>
        <w:t>3</w:t>
      </w:r>
      <w:r>
        <w:rPr>
          <w:rFonts w:ascii="黑体" w:eastAsia="黑体" w:hAnsi="黑体" w:hint="eastAsia"/>
          <w:bCs w:val="0"/>
          <w:sz w:val="30"/>
          <w:szCs w:val="30"/>
        </w:rPr>
        <w:t>系统设计</w:t>
      </w:r>
      <w:bookmarkEnd w:id="36"/>
    </w:p>
    <w:p w14:paraId="2210309E" w14:textId="77777777" w:rsidR="0082373A" w:rsidRDefault="001653AD">
      <w:pPr>
        <w:pStyle w:val="2"/>
        <w:spacing w:before="480" w:after="120" w:line="400" w:lineRule="exact"/>
        <w:rPr>
          <w:rFonts w:ascii="黑体" w:hAnsi="黑体"/>
          <w:sz w:val="28"/>
          <w:szCs w:val="28"/>
        </w:rPr>
      </w:pPr>
      <w:bookmarkStart w:id="37" w:name="_Toc7144"/>
      <w:r>
        <w:rPr>
          <w:rFonts w:ascii="黑体" w:hAnsi="黑体" w:hint="eastAsia"/>
          <w:sz w:val="28"/>
          <w:szCs w:val="28"/>
        </w:rPr>
        <w:t>3.1</w:t>
      </w:r>
      <w:r>
        <w:rPr>
          <w:rFonts w:ascii="黑体" w:hAnsi="黑体" w:hint="eastAsia"/>
          <w:sz w:val="28"/>
          <w:szCs w:val="28"/>
        </w:rPr>
        <w:t>目标设计</w:t>
      </w:r>
      <w:bookmarkEnd w:id="37"/>
    </w:p>
    <w:p w14:paraId="6225E09B" w14:textId="77777777" w:rsidR="0082373A" w:rsidRDefault="001653AD">
      <w:pPr>
        <w:pStyle w:val="2"/>
        <w:spacing w:before="480" w:after="120" w:line="400" w:lineRule="exact"/>
        <w:rPr>
          <w:rFonts w:ascii="黑体" w:hAnsi="黑体"/>
          <w:sz w:val="28"/>
          <w:szCs w:val="28"/>
        </w:rPr>
      </w:pPr>
      <w:bookmarkStart w:id="38" w:name="_Toc19975"/>
      <w:r>
        <w:rPr>
          <w:rFonts w:ascii="黑体" w:hAnsi="黑体" w:hint="eastAsia"/>
          <w:sz w:val="28"/>
          <w:szCs w:val="28"/>
        </w:rPr>
        <w:t>3.2</w:t>
      </w:r>
      <w:r>
        <w:rPr>
          <w:rFonts w:ascii="黑体" w:hAnsi="黑体" w:hint="eastAsia"/>
          <w:sz w:val="28"/>
          <w:szCs w:val="28"/>
        </w:rPr>
        <w:t>设计思想</w:t>
      </w:r>
      <w:bookmarkEnd w:id="38"/>
    </w:p>
    <w:p w14:paraId="622697E3" w14:textId="77777777" w:rsidR="0082373A" w:rsidRDefault="001653AD">
      <w:pPr>
        <w:pStyle w:val="2"/>
        <w:spacing w:before="480" w:after="120" w:line="400" w:lineRule="exact"/>
        <w:rPr>
          <w:rFonts w:ascii="黑体" w:hAnsi="黑体"/>
          <w:sz w:val="28"/>
          <w:szCs w:val="28"/>
        </w:rPr>
      </w:pPr>
      <w:bookmarkStart w:id="39" w:name="_Toc28995"/>
      <w:r>
        <w:rPr>
          <w:rFonts w:ascii="黑体" w:hAnsi="黑体" w:hint="eastAsia"/>
          <w:sz w:val="28"/>
          <w:szCs w:val="28"/>
        </w:rPr>
        <w:t>3.3</w:t>
      </w:r>
      <w:r>
        <w:rPr>
          <w:rFonts w:ascii="黑体" w:hAnsi="黑体" w:hint="eastAsia"/>
          <w:sz w:val="28"/>
          <w:szCs w:val="28"/>
        </w:rPr>
        <w:t>系统功能设计</w:t>
      </w:r>
      <w:bookmarkEnd w:id="39"/>
    </w:p>
    <w:p w14:paraId="7D9DC9C9" w14:textId="77777777" w:rsidR="0082373A" w:rsidRDefault="001653AD">
      <w:pPr>
        <w:pStyle w:val="1"/>
        <w:spacing w:before="480" w:after="360" w:line="240" w:lineRule="auto"/>
        <w:jc w:val="center"/>
        <w:rPr>
          <w:rFonts w:ascii="黑体" w:eastAsia="黑体" w:hAnsi="黑体"/>
          <w:bCs w:val="0"/>
          <w:sz w:val="30"/>
          <w:szCs w:val="30"/>
        </w:rPr>
      </w:pPr>
      <w:bookmarkStart w:id="40" w:name="_Toc32438"/>
      <w:r>
        <w:rPr>
          <w:rFonts w:ascii="黑体" w:eastAsia="黑体" w:hAnsi="黑体" w:hint="eastAsia"/>
          <w:bCs w:val="0"/>
          <w:sz w:val="30"/>
          <w:szCs w:val="30"/>
        </w:rPr>
        <w:t>4</w:t>
      </w:r>
      <w:r>
        <w:rPr>
          <w:rFonts w:ascii="黑体" w:eastAsia="黑体" w:hAnsi="黑体" w:hint="eastAsia"/>
          <w:bCs w:val="0"/>
          <w:sz w:val="30"/>
          <w:szCs w:val="30"/>
        </w:rPr>
        <w:t>数据库设计与实现</w:t>
      </w:r>
      <w:bookmarkEnd w:id="40"/>
    </w:p>
    <w:p w14:paraId="29531A8F" w14:textId="77777777" w:rsidR="0082373A" w:rsidRDefault="001653AD">
      <w:pPr>
        <w:rPr>
          <w:rFonts w:ascii="黑体" w:eastAsia="黑体" w:hAnsi="黑体"/>
          <w:sz w:val="30"/>
          <w:szCs w:val="30"/>
        </w:rPr>
      </w:pPr>
      <w:r>
        <w:rPr>
          <w:rFonts w:ascii="黑体" w:eastAsia="黑体" w:hAnsi="黑体" w:hint="eastAsia"/>
          <w:sz w:val="30"/>
          <w:szCs w:val="30"/>
        </w:rPr>
        <w:t>4.1</w:t>
      </w:r>
      <w:r>
        <w:rPr>
          <w:rFonts w:ascii="黑体" w:eastAsia="黑体" w:hAnsi="黑体" w:hint="eastAsia"/>
          <w:sz w:val="30"/>
          <w:szCs w:val="30"/>
        </w:rPr>
        <w:t>数据库需求分析</w:t>
      </w:r>
    </w:p>
    <w:p w14:paraId="742EA135" w14:textId="77777777" w:rsidR="0082373A" w:rsidRDefault="001653AD">
      <w:pPr>
        <w:rPr>
          <w:rFonts w:ascii="黑体" w:eastAsia="黑体" w:hAnsi="黑体"/>
          <w:sz w:val="30"/>
          <w:szCs w:val="30"/>
        </w:rPr>
      </w:pPr>
      <w:r>
        <w:rPr>
          <w:rFonts w:ascii="黑体" w:eastAsia="黑体" w:hAnsi="黑体" w:hint="eastAsia"/>
          <w:sz w:val="30"/>
          <w:szCs w:val="30"/>
        </w:rPr>
        <w:t>4.2</w:t>
      </w:r>
      <w:r>
        <w:rPr>
          <w:rFonts w:ascii="黑体" w:eastAsia="黑体" w:hAnsi="黑体" w:hint="eastAsia"/>
          <w:sz w:val="30"/>
          <w:szCs w:val="30"/>
        </w:rPr>
        <w:t>数据库逻辑设计</w:t>
      </w:r>
    </w:p>
    <w:p w14:paraId="3BEB7679" w14:textId="77777777" w:rsidR="0082373A" w:rsidRDefault="001653AD">
      <w:pPr>
        <w:rPr>
          <w:rFonts w:ascii="黑体" w:eastAsia="黑体" w:hAnsi="黑体"/>
          <w:sz w:val="30"/>
          <w:szCs w:val="30"/>
        </w:rPr>
      </w:pPr>
      <w:r>
        <w:rPr>
          <w:rFonts w:ascii="黑体" w:eastAsia="黑体" w:hAnsi="黑体" w:hint="eastAsia"/>
          <w:sz w:val="30"/>
          <w:szCs w:val="30"/>
        </w:rPr>
        <w:t>4.3</w:t>
      </w:r>
      <w:r>
        <w:rPr>
          <w:rFonts w:ascii="黑体" w:eastAsia="黑体" w:hAnsi="黑体" w:hint="eastAsia"/>
          <w:sz w:val="30"/>
          <w:szCs w:val="30"/>
        </w:rPr>
        <w:t>数据表设计</w:t>
      </w:r>
    </w:p>
    <w:p w14:paraId="532CE27D" w14:textId="77777777" w:rsidR="0082373A" w:rsidRDefault="0082373A">
      <w:pPr>
        <w:rPr>
          <w:rFonts w:ascii="黑体" w:eastAsia="黑体" w:hAnsi="黑体"/>
          <w:sz w:val="30"/>
          <w:szCs w:val="30"/>
        </w:rPr>
      </w:pPr>
    </w:p>
    <w:p w14:paraId="7BF9A9C7" w14:textId="77777777" w:rsidR="0082373A" w:rsidRDefault="0082373A">
      <w:pPr>
        <w:rPr>
          <w:rFonts w:ascii="黑体" w:eastAsia="黑体" w:hAnsi="黑体"/>
          <w:sz w:val="30"/>
          <w:szCs w:val="30"/>
        </w:rPr>
      </w:pPr>
    </w:p>
    <w:p w14:paraId="33F3255D" w14:textId="77777777" w:rsidR="0082373A" w:rsidRDefault="001653AD">
      <w:pPr>
        <w:pStyle w:val="1"/>
        <w:spacing w:before="480" w:after="360" w:line="240" w:lineRule="auto"/>
        <w:jc w:val="center"/>
        <w:rPr>
          <w:rFonts w:ascii="黑体" w:eastAsia="黑体" w:hAnsi="黑体"/>
          <w:bCs w:val="0"/>
          <w:sz w:val="30"/>
          <w:szCs w:val="30"/>
        </w:rPr>
      </w:pPr>
      <w:bookmarkStart w:id="41" w:name="_Toc17688"/>
      <w:r>
        <w:rPr>
          <w:rFonts w:ascii="黑体" w:eastAsia="黑体" w:hAnsi="黑体" w:hint="eastAsia"/>
          <w:bCs w:val="0"/>
          <w:sz w:val="30"/>
          <w:szCs w:val="30"/>
        </w:rPr>
        <w:lastRenderedPageBreak/>
        <w:t>5</w:t>
      </w:r>
      <w:r>
        <w:rPr>
          <w:rFonts w:ascii="黑体" w:eastAsia="黑体" w:hAnsi="黑体" w:hint="eastAsia"/>
          <w:bCs w:val="0"/>
          <w:sz w:val="30"/>
          <w:szCs w:val="30"/>
        </w:rPr>
        <w:t>系统运行及调试</w:t>
      </w:r>
      <w:bookmarkEnd w:id="41"/>
    </w:p>
    <w:p w14:paraId="11ED342F" w14:textId="77777777" w:rsidR="0082373A" w:rsidRDefault="001653AD">
      <w:pPr>
        <w:rPr>
          <w:rFonts w:ascii="黑体" w:eastAsia="黑体" w:hAnsi="黑体"/>
          <w:sz w:val="30"/>
          <w:szCs w:val="30"/>
        </w:rPr>
      </w:pPr>
      <w:r>
        <w:rPr>
          <w:rFonts w:ascii="黑体" w:eastAsia="黑体" w:hAnsi="黑体" w:hint="eastAsia"/>
          <w:sz w:val="30"/>
          <w:szCs w:val="30"/>
        </w:rPr>
        <w:t>5.1</w:t>
      </w:r>
      <w:r>
        <w:rPr>
          <w:rFonts w:ascii="黑体" w:eastAsia="黑体" w:hAnsi="黑体" w:hint="eastAsia"/>
          <w:sz w:val="30"/>
          <w:szCs w:val="30"/>
        </w:rPr>
        <w:t>系统登录界面</w:t>
      </w:r>
    </w:p>
    <w:p w14:paraId="53F7A8EB" w14:textId="77777777" w:rsidR="0082373A" w:rsidRDefault="001653AD">
      <w:pPr>
        <w:rPr>
          <w:rFonts w:ascii="黑体" w:eastAsia="黑体" w:hAnsi="黑体"/>
          <w:sz w:val="30"/>
          <w:szCs w:val="30"/>
        </w:rPr>
      </w:pPr>
      <w:r>
        <w:rPr>
          <w:rFonts w:ascii="黑体" w:eastAsia="黑体" w:hAnsi="黑体" w:hint="eastAsia"/>
          <w:sz w:val="30"/>
          <w:szCs w:val="30"/>
        </w:rPr>
        <w:t>5.1.1</w:t>
      </w:r>
      <w:r>
        <w:rPr>
          <w:rFonts w:ascii="黑体" w:eastAsia="黑体" w:hAnsi="黑体" w:hint="eastAsia"/>
          <w:sz w:val="30"/>
          <w:szCs w:val="30"/>
        </w:rPr>
        <w:t>登录成功页面</w:t>
      </w:r>
    </w:p>
    <w:p w14:paraId="5F1821E6" w14:textId="77777777" w:rsidR="0082373A" w:rsidRDefault="001653AD">
      <w:pPr>
        <w:rPr>
          <w:rFonts w:ascii="黑体" w:eastAsia="黑体" w:hAnsi="黑体"/>
          <w:sz w:val="30"/>
          <w:szCs w:val="30"/>
        </w:rPr>
      </w:pPr>
      <w:r>
        <w:rPr>
          <w:rFonts w:ascii="黑体" w:eastAsia="黑体" w:hAnsi="黑体" w:hint="eastAsia"/>
          <w:sz w:val="30"/>
          <w:szCs w:val="30"/>
        </w:rPr>
        <w:t>5.1.2</w:t>
      </w:r>
      <w:r>
        <w:rPr>
          <w:rFonts w:ascii="黑体" w:eastAsia="黑体" w:hAnsi="黑体" w:hint="eastAsia"/>
          <w:sz w:val="30"/>
          <w:szCs w:val="30"/>
        </w:rPr>
        <w:t>登录失败页面</w:t>
      </w:r>
    </w:p>
    <w:p w14:paraId="3BD96F4A" w14:textId="77777777" w:rsidR="0082373A" w:rsidRDefault="0082373A">
      <w:pPr>
        <w:rPr>
          <w:rFonts w:ascii="黑体" w:eastAsia="黑体" w:hAnsi="黑体"/>
          <w:sz w:val="30"/>
          <w:szCs w:val="30"/>
        </w:rPr>
      </w:pPr>
    </w:p>
    <w:p w14:paraId="1F8F3197" w14:textId="77777777" w:rsidR="0082373A" w:rsidRDefault="001653AD">
      <w:pPr>
        <w:rPr>
          <w:rFonts w:ascii="黑体" w:eastAsia="黑体" w:hAnsi="黑体"/>
          <w:sz w:val="30"/>
          <w:szCs w:val="30"/>
        </w:rPr>
      </w:pPr>
      <w:r>
        <w:rPr>
          <w:rFonts w:ascii="黑体" w:eastAsia="黑体" w:hAnsi="黑体" w:hint="eastAsia"/>
          <w:sz w:val="30"/>
          <w:szCs w:val="30"/>
        </w:rPr>
        <w:t>5.2</w:t>
      </w:r>
      <w:r>
        <w:rPr>
          <w:rFonts w:ascii="黑体" w:eastAsia="黑体" w:hAnsi="黑体" w:hint="eastAsia"/>
          <w:sz w:val="30"/>
          <w:szCs w:val="30"/>
        </w:rPr>
        <w:t>用户查看界面</w:t>
      </w:r>
    </w:p>
    <w:p w14:paraId="536E412D" w14:textId="77777777" w:rsidR="0082373A" w:rsidRDefault="001653AD">
      <w:pPr>
        <w:rPr>
          <w:rFonts w:ascii="黑体" w:eastAsia="黑体" w:hAnsi="黑体"/>
          <w:sz w:val="30"/>
          <w:szCs w:val="30"/>
        </w:rPr>
      </w:pPr>
      <w:r>
        <w:rPr>
          <w:rFonts w:ascii="黑体" w:eastAsia="黑体" w:hAnsi="黑体" w:hint="eastAsia"/>
          <w:sz w:val="30"/>
          <w:szCs w:val="30"/>
        </w:rPr>
        <w:t>5.3</w:t>
      </w:r>
      <w:r>
        <w:rPr>
          <w:rFonts w:ascii="黑体" w:eastAsia="黑体" w:hAnsi="黑体" w:hint="eastAsia"/>
          <w:sz w:val="30"/>
          <w:szCs w:val="30"/>
        </w:rPr>
        <w:t>其他界面</w:t>
      </w:r>
    </w:p>
    <w:p w14:paraId="47C73496" w14:textId="77777777" w:rsidR="0082373A" w:rsidRDefault="001653AD">
      <w:pPr>
        <w:rPr>
          <w:rFonts w:ascii="黑体" w:eastAsia="黑体" w:hAnsi="黑体"/>
          <w:sz w:val="30"/>
          <w:szCs w:val="30"/>
        </w:rPr>
      </w:pPr>
      <w:r>
        <w:rPr>
          <w:rFonts w:ascii="黑体" w:eastAsia="黑体" w:hAnsi="黑体" w:hint="eastAsia"/>
          <w:sz w:val="30"/>
          <w:szCs w:val="30"/>
        </w:rPr>
        <w:t>5.3.1</w:t>
      </w:r>
      <w:r>
        <w:rPr>
          <w:rFonts w:ascii="黑体" w:eastAsia="黑体" w:hAnsi="黑体" w:hint="eastAsia"/>
          <w:sz w:val="30"/>
          <w:szCs w:val="30"/>
        </w:rPr>
        <w:t>管理员登录界面</w:t>
      </w:r>
    </w:p>
    <w:p w14:paraId="40394525" w14:textId="77777777" w:rsidR="0082373A" w:rsidRDefault="001653AD">
      <w:pPr>
        <w:rPr>
          <w:rFonts w:ascii="黑体" w:eastAsia="黑体" w:hAnsi="黑体"/>
          <w:sz w:val="30"/>
          <w:szCs w:val="30"/>
        </w:rPr>
      </w:pPr>
      <w:r>
        <w:rPr>
          <w:rFonts w:ascii="黑体" w:eastAsia="黑体" w:hAnsi="黑体" w:hint="eastAsia"/>
          <w:sz w:val="30"/>
          <w:szCs w:val="30"/>
        </w:rPr>
        <w:t>5.3.2</w:t>
      </w:r>
      <w:r>
        <w:rPr>
          <w:rFonts w:ascii="黑体" w:eastAsia="黑体" w:hAnsi="黑体" w:hint="eastAsia"/>
          <w:sz w:val="30"/>
          <w:szCs w:val="30"/>
        </w:rPr>
        <w:t>用户登录界面</w:t>
      </w:r>
    </w:p>
    <w:p w14:paraId="701E706F" w14:textId="77777777" w:rsidR="0082373A" w:rsidRDefault="001653AD">
      <w:pPr>
        <w:rPr>
          <w:rFonts w:ascii="黑体" w:eastAsia="黑体" w:hAnsi="黑体"/>
          <w:sz w:val="30"/>
          <w:szCs w:val="30"/>
        </w:rPr>
      </w:pPr>
      <w:r>
        <w:rPr>
          <w:rFonts w:ascii="黑体" w:eastAsia="黑体" w:hAnsi="黑体" w:hint="eastAsia"/>
          <w:sz w:val="30"/>
          <w:szCs w:val="30"/>
        </w:rPr>
        <w:t>结论</w:t>
      </w:r>
    </w:p>
    <w:p w14:paraId="5ACC43EA" w14:textId="77777777" w:rsidR="0082373A" w:rsidRDefault="001653AD">
      <w:pPr>
        <w:rPr>
          <w:rFonts w:ascii="黑体" w:eastAsia="黑体" w:hAnsi="黑体"/>
          <w:sz w:val="30"/>
          <w:szCs w:val="30"/>
        </w:rPr>
      </w:pPr>
      <w:r>
        <w:rPr>
          <w:rFonts w:ascii="黑体" w:eastAsia="黑体" w:hAnsi="黑体" w:hint="eastAsia"/>
          <w:sz w:val="30"/>
          <w:szCs w:val="30"/>
        </w:rPr>
        <w:t>参考文献</w:t>
      </w:r>
    </w:p>
    <w:p w14:paraId="69564FEE" w14:textId="77777777" w:rsidR="0082373A" w:rsidRDefault="001653AD">
      <w:pPr>
        <w:rPr>
          <w:rFonts w:ascii="黑体" w:eastAsia="黑体" w:hAnsi="黑体"/>
          <w:sz w:val="30"/>
          <w:szCs w:val="30"/>
        </w:rPr>
      </w:pPr>
      <w:r>
        <w:rPr>
          <w:rFonts w:ascii="黑体" w:eastAsia="黑体" w:hAnsi="黑体" w:hint="eastAsia"/>
          <w:sz w:val="30"/>
          <w:szCs w:val="30"/>
        </w:rPr>
        <w:t>致谢</w:t>
      </w:r>
    </w:p>
    <w:p w14:paraId="2F455B31" w14:textId="77777777" w:rsidR="0082373A" w:rsidRDefault="0082373A">
      <w:pPr>
        <w:rPr>
          <w:rFonts w:ascii="黑体" w:eastAsia="黑体" w:hAnsi="黑体"/>
          <w:sz w:val="30"/>
          <w:szCs w:val="30"/>
        </w:rPr>
      </w:pPr>
    </w:p>
    <w:p w14:paraId="12C838B3" w14:textId="77777777" w:rsidR="0082373A" w:rsidRDefault="0082373A">
      <w:pPr>
        <w:rPr>
          <w:rFonts w:ascii="黑体" w:eastAsia="黑体" w:hAnsi="黑体"/>
          <w:sz w:val="30"/>
          <w:szCs w:val="30"/>
        </w:rPr>
      </w:pPr>
    </w:p>
    <w:p w14:paraId="2633F2F6" w14:textId="77777777" w:rsidR="0082373A" w:rsidRDefault="0082373A">
      <w:pPr>
        <w:rPr>
          <w:rFonts w:ascii="黑体" w:eastAsia="黑体" w:hAnsi="黑体"/>
          <w:sz w:val="30"/>
          <w:szCs w:val="30"/>
        </w:rPr>
      </w:pPr>
    </w:p>
    <w:p w14:paraId="31FC893B" w14:textId="77777777" w:rsidR="0082373A" w:rsidRDefault="0082373A"/>
    <w:p w14:paraId="4029694F" w14:textId="77777777" w:rsidR="0082373A" w:rsidRDefault="001653AD">
      <w:pPr>
        <w:pStyle w:val="1"/>
        <w:spacing w:before="480" w:after="360" w:line="240" w:lineRule="auto"/>
        <w:jc w:val="center"/>
        <w:rPr>
          <w:rFonts w:ascii="黑体" w:eastAsia="黑体" w:hAnsi="黑体"/>
          <w:sz w:val="30"/>
          <w:szCs w:val="30"/>
        </w:rPr>
      </w:pPr>
      <w:bookmarkStart w:id="42" w:name="_Toc26932"/>
      <w:commentRangeStart w:id="43"/>
      <w:r>
        <w:rPr>
          <w:rFonts w:ascii="黑体" w:eastAsia="黑体" w:hAnsi="黑体" w:hint="eastAsia"/>
          <w:sz w:val="30"/>
          <w:szCs w:val="30"/>
        </w:rPr>
        <w:t>参考文献</w:t>
      </w:r>
      <w:commentRangeEnd w:id="43"/>
      <w:r>
        <w:rPr>
          <w:rStyle w:val="af3"/>
          <w:rFonts w:ascii="黑体" w:eastAsia="黑体" w:hAnsi="黑体"/>
          <w:b w:val="0"/>
          <w:bCs w:val="0"/>
          <w:kern w:val="2"/>
          <w:sz w:val="30"/>
          <w:szCs w:val="30"/>
        </w:rPr>
        <w:commentReference w:id="43"/>
      </w:r>
      <w:bookmarkEnd w:id="25"/>
      <w:bookmarkEnd w:id="26"/>
      <w:bookmarkEnd w:id="42"/>
    </w:p>
    <w:p w14:paraId="695888BF" w14:textId="77777777" w:rsidR="0082373A" w:rsidRDefault="001653AD">
      <w:pPr>
        <w:adjustRightInd w:val="0"/>
        <w:snapToGrid w:val="0"/>
        <w:spacing w:before="60" w:line="320" w:lineRule="exact"/>
        <w:rPr>
          <w:rFonts w:ascii="宋体" w:hAnsi="宋体"/>
          <w:szCs w:val="21"/>
        </w:rPr>
      </w:pPr>
      <w:r>
        <w:rPr>
          <w:rFonts w:ascii="宋体" w:hAnsi="宋体" w:hint="eastAsia"/>
          <w:szCs w:val="21"/>
        </w:rPr>
        <w:t>例如：</w:t>
      </w:r>
    </w:p>
    <w:p w14:paraId="048307E5" w14:textId="77777777" w:rsidR="0082373A" w:rsidRDefault="001653AD">
      <w:pPr>
        <w:adjustRightInd w:val="0"/>
        <w:snapToGrid w:val="0"/>
        <w:spacing w:before="60" w:line="320" w:lineRule="exact"/>
        <w:rPr>
          <w:rFonts w:ascii="宋体" w:hAnsi="宋体"/>
          <w:szCs w:val="21"/>
        </w:rPr>
      </w:pPr>
      <w:r>
        <w:rPr>
          <w:rFonts w:ascii="宋体" w:hAnsi="宋体" w:hint="eastAsia"/>
          <w:szCs w:val="21"/>
        </w:rPr>
        <w:t>[1]</w:t>
      </w:r>
      <w:r>
        <w:rPr>
          <w:rFonts w:ascii="宋体" w:hAnsi="宋体"/>
          <w:szCs w:val="21"/>
        </w:rPr>
        <w:t xml:space="preserve"> </w:t>
      </w:r>
      <w:r>
        <w:rPr>
          <w:rFonts w:ascii="宋体" w:hAnsi="宋体"/>
          <w:szCs w:val="21"/>
        </w:rPr>
        <w:t>作者</w:t>
      </w:r>
      <w:r>
        <w:rPr>
          <w:rFonts w:ascii="宋体" w:hAnsi="宋体"/>
          <w:szCs w:val="21"/>
        </w:rPr>
        <w:t>.</w:t>
      </w:r>
      <w:r>
        <w:rPr>
          <w:rFonts w:ascii="宋体" w:hAnsi="宋体"/>
          <w:szCs w:val="21"/>
        </w:rPr>
        <w:t>书名</w:t>
      </w:r>
      <w:r>
        <w:rPr>
          <w:rFonts w:ascii="宋体" w:hAnsi="宋体"/>
          <w:szCs w:val="21"/>
        </w:rPr>
        <w:t>[M].</w:t>
      </w:r>
      <w:r>
        <w:rPr>
          <w:rFonts w:ascii="宋体" w:hAnsi="宋体"/>
          <w:szCs w:val="21"/>
        </w:rPr>
        <w:t>版本</w:t>
      </w:r>
      <w:r>
        <w:rPr>
          <w:rFonts w:ascii="宋体" w:hAnsi="宋体"/>
          <w:szCs w:val="21"/>
        </w:rPr>
        <w:t>(</w:t>
      </w:r>
      <w:r>
        <w:rPr>
          <w:rFonts w:ascii="宋体" w:hAnsi="宋体"/>
          <w:szCs w:val="21"/>
        </w:rPr>
        <w:t>第</w:t>
      </w:r>
      <w:r>
        <w:rPr>
          <w:rFonts w:ascii="宋体" w:hAnsi="宋体"/>
          <w:szCs w:val="21"/>
        </w:rPr>
        <w:t>1</w:t>
      </w:r>
      <w:r>
        <w:rPr>
          <w:rFonts w:ascii="宋体" w:hAnsi="宋体"/>
          <w:szCs w:val="21"/>
        </w:rPr>
        <w:t>版不标注</w:t>
      </w:r>
      <w:r>
        <w:rPr>
          <w:rFonts w:ascii="宋体" w:hAnsi="宋体"/>
          <w:szCs w:val="21"/>
        </w:rPr>
        <w:t>)</w:t>
      </w:r>
      <w:r>
        <w:rPr>
          <w:rFonts w:ascii="宋体" w:hAnsi="宋体" w:hint="eastAsia"/>
          <w:szCs w:val="21"/>
        </w:rPr>
        <w:t>.</w:t>
      </w:r>
      <w:r>
        <w:rPr>
          <w:rFonts w:ascii="宋体" w:hAnsi="宋体"/>
          <w:szCs w:val="21"/>
        </w:rPr>
        <w:t>出版地</w:t>
      </w:r>
      <w:r>
        <w:rPr>
          <w:rFonts w:ascii="宋体" w:hAnsi="宋体" w:hint="eastAsia"/>
          <w:szCs w:val="21"/>
        </w:rPr>
        <w:t>:</w:t>
      </w:r>
      <w:r>
        <w:rPr>
          <w:rFonts w:ascii="宋体" w:hAnsi="宋体"/>
          <w:szCs w:val="21"/>
        </w:rPr>
        <w:t>出版者</w:t>
      </w:r>
      <w:r>
        <w:rPr>
          <w:rFonts w:ascii="宋体" w:hAnsi="宋体"/>
          <w:szCs w:val="21"/>
        </w:rPr>
        <w:t>,</w:t>
      </w:r>
      <w:r>
        <w:rPr>
          <w:rFonts w:ascii="宋体" w:hAnsi="宋体"/>
          <w:szCs w:val="21"/>
        </w:rPr>
        <w:t>出版年</w:t>
      </w:r>
      <w:r>
        <w:rPr>
          <w:rFonts w:ascii="宋体" w:hAnsi="宋体"/>
          <w:szCs w:val="21"/>
        </w:rPr>
        <w:t>:</w:t>
      </w:r>
      <w:r>
        <w:rPr>
          <w:rFonts w:ascii="宋体" w:hAnsi="宋体" w:hint="eastAsia"/>
          <w:szCs w:val="21"/>
        </w:rPr>
        <w:t>起止页码</w:t>
      </w:r>
      <w:r>
        <w:rPr>
          <w:rFonts w:ascii="宋体" w:hAnsi="宋体" w:hint="eastAsia"/>
          <w:szCs w:val="21"/>
        </w:rPr>
        <w:t>.</w:t>
      </w:r>
    </w:p>
    <w:p w14:paraId="31D27D03" w14:textId="77777777" w:rsidR="0082373A" w:rsidRDefault="001653AD">
      <w:pPr>
        <w:adjustRightInd w:val="0"/>
        <w:snapToGrid w:val="0"/>
        <w:spacing w:before="60" w:line="320" w:lineRule="exact"/>
        <w:ind w:left="420" w:hangingChars="200" w:hanging="420"/>
        <w:rPr>
          <w:rFonts w:ascii="宋体" w:hAnsi="宋体"/>
          <w:szCs w:val="21"/>
        </w:rPr>
      </w:pPr>
      <w:r>
        <w:rPr>
          <w:rFonts w:ascii="宋体" w:hAnsi="宋体" w:hint="eastAsia"/>
          <w:szCs w:val="21"/>
        </w:rPr>
        <w:lastRenderedPageBreak/>
        <w:t xml:space="preserve">[2] </w:t>
      </w:r>
      <w:r>
        <w:rPr>
          <w:rFonts w:ascii="宋体" w:hAnsi="宋体"/>
          <w:szCs w:val="21"/>
        </w:rPr>
        <w:t>作者</w:t>
      </w:r>
      <w:r>
        <w:rPr>
          <w:rFonts w:ascii="宋体" w:hAnsi="宋体"/>
          <w:szCs w:val="21"/>
        </w:rPr>
        <w:t>.</w:t>
      </w:r>
      <w:r>
        <w:rPr>
          <w:rFonts w:ascii="宋体" w:hAnsi="宋体"/>
          <w:szCs w:val="21"/>
        </w:rPr>
        <w:t>文题</w:t>
      </w:r>
      <w:r>
        <w:rPr>
          <w:rFonts w:ascii="宋体" w:hAnsi="宋体"/>
          <w:szCs w:val="21"/>
        </w:rPr>
        <w:t>[J].</w:t>
      </w:r>
      <w:r>
        <w:rPr>
          <w:rFonts w:ascii="宋体" w:hAnsi="宋体"/>
          <w:szCs w:val="21"/>
        </w:rPr>
        <w:t>刊名</w:t>
      </w:r>
      <w:r>
        <w:rPr>
          <w:rFonts w:ascii="宋体" w:hAnsi="宋体" w:hint="eastAsia"/>
          <w:szCs w:val="21"/>
        </w:rPr>
        <w:t>,</w:t>
      </w:r>
      <w:r>
        <w:rPr>
          <w:rFonts w:ascii="宋体" w:hAnsi="宋体"/>
          <w:szCs w:val="21"/>
        </w:rPr>
        <w:t>出版年</w:t>
      </w:r>
      <w:r>
        <w:rPr>
          <w:rFonts w:ascii="宋体" w:hAnsi="宋体"/>
          <w:szCs w:val="21"/>
        </w:rPr>
        <w:t>,</w:t>
      </w:r>
      <w:r>
        <w:rPr>
          <w:rFonts w:ascii="宋体" w:hAnsi="宋体"/>
          <w:szCs w:val="21"/>
        </w:rPr>
        <w:t>卷号</w:t>
      </w:r>
      <w:r>
        <w:rPr>
          <w:rFonts w:ascii="宋体" w:hAnsi="宋体"/>
          <w:szCs w:val="21"/>
        </w:rPr>
        <w:t>(</w:t>
      </w:r>
      <w:r>
        <w:rPr>
          <w:rFonts w:ascii="宋体" w:hAnsi="宋体"/>
          <w:szCs w:val="21"/>
        </w:rPr>
        <w:t>期号</w:t>
      </w:r>
      <w:r>
        <w:rPr>
          <w:rFonts w:ascii="宋体" w:hAnsi="宋体"/>
          <w:szCs w:val="21"/>
        </w:rPr>
        <w:t>)</w:t>
      </w:r>
      <w:r>
        <w:rPr>
          <w:rFonts w:ascii="宋体" w:hAnsi="宋体" w:hint="eastAsia"/>
          <w:szCs w:val="21"/>
        </w:rPr>
        <w:t>：起止页码</w:t>
      </w:r>
      <w:r>
        <w:rPr>
          <w:rFonts w:ascii="宋体" w:hAnsi="宋体" w:hint="eastAsia"/>
          <w:szCs w:val="21"/>
        </w:rPr>
        <w:t>.</w:t>
      </w:r>
    </w:p>
    <w:p w14:paraId="7312A4FE" w14:textId="77777777" w:rsidR="0082373A" w:rsidRDefault="001653AD">
      <w:pPr>
        <w:pStyle w:val="ae"/>
        <w:adjustRightInd w:val="0"/>
        <w:snapToGrid w:val="0"/>
        <w:spacing w:before="60" w:beforeAutospacing="0" w:after="0" w:afterAutospacing="0" w:line="320" w:lineRule="exact"/>
        <w:ind w:leftChars="6" w:left="13"/>
        <w:rPr>
          <w:rFonts w:cs="Times New Roman"/>
          <w:kern w:val="2"/>
          <w:sz w:val="21"/>
          <w:szCs w:val="21"/>
        </w:rPr>
      </w:pPr>
      <w:r>
        <w:rPr>
          <w:rFonts w:cs="Times New Roman"/>
          <w:kern w:val="2"/>
          <w:sz w:val="21"/>
          <w:szCs w:val="21"/>
        </w:rPr>
        <w:t>[</w:t>
      </w:r>
      <w:r>
        <w:rPr>
          <w:rFonts w:cs="Times New Roman" w:hint="eastAsia"/>
          <w:kern w:val="2"/>
          <w:sz w:val="21"/>
          <w:szCs w:val="21"/>
        </w:rPr>
        <w:t>3</w:t>
      </w:r>
      <w:r>
        <w:rPr>
          <w:rFonts w:cs="Times New Roman"/>
          <w:kern w:val="2"/>
          <w:sz w:val="21"/>
          <w:szCs w:val="21"/>
        </w:rPr>
        <w:t xml:space="preserve">] </w:t>
      </w:r>
      <w:r>
        <w:rPr>
          <w:rFonts w:cs="Times New Roman"/>
          <w:kern w:val="2"/>
          <w:sz w:val="21"/>
          <w:szCs w:val="21"/>
        </w:rPr>
        <w:t>作者</w:t>
      </w:r>
      <w:r>
        <w:rPr>
          <w:rFonts w:cs="Times New Roman"/>
          <w:kern w:val="2"/>
          <w:sz w:val="21"/>
          <w:szCs w:val="21"/>
        </w:rPr>
        <w:t>.</w:t>
      </w:r>
      <w:r>
        <w:rPr>
          <w:rFonts w:cs="Times New Roman"/>
          <w:kern w:val="2"/>
          <w:sz w:val="21"/>
          <w:szCs w:val="21"/>
        </w:rPr>
        <w:t>文题</w:t>
      </w:r>
      <w:r>
        <w:rPr>
          <w:rFonts w:cs="Times New Roman"/>
          <w:kern w:val="2"/>
          <w:sz w:val="21"/>
          <w:szCs w:val="21"/>
        </w:rPr>
        <w:t>[C]//</w:t>
      </w:r>
      <w:r>
        <w:rPr>
          <w:rFonts w:cs="Times New Roman"/>
          <w:kern w:val="2"/>
          <w:sz w:val="21"/>
          <w:szCs w:val="21"/>
        </w:rPr>
        <w:t>论文集编者</w:t>
      </w:r>
      <w:r>
        <w:rPr>
          <w:rFonts w:cs="Times New Roman"/>
          <w:kern w:val="2"/>
          <w:sz w:val="21"/>
          <w:szCs w:val="21"/>
        </w:rPr>
        <w:t>.</w:t>
      </w:r>
      <w:r>
        <w:rPr>
          <w:rFonts w:cs="Times New Roman"/>
          <w:kern w:val="2"/>
          <w:sz w:val="21"/>
          <w:szCs w:val="21"/>
        </w:rPr>
        <w:t>论文集名</w:t>
      </w:r>
      <w:r>
        <w:rPr>
          <w:rFonts w:cs="Times New Roman"/>
          <w:kern w:val="2"/>
          <w:sz w:val="21"/>
          <w:szCs w:val="21"/>
        </w:rPr>
        <w:t>.</w:t>
      </w:r>
      <w:r>
        <w:rPr>
          <w:rFonts w:cs="Times New Roman"/>
          <w:kern w:val="2"/>
          <w:sz w:val="21"/>
          <w:szCs w:val="21"/>
        </w:rPr>
        <w:t>出版地</w:t>
      </w:r>
      <w:r>
        <w:rPr>
          <w:rFonts w:cs="Times New Roman"/>
          <w:kern w:val="2"/>
          <w:sz w:val="21"/>
          <w:szCs w:val="21"/>
        </w:rPr>
        <w:t>:</w:t>
      </w:r>
      <w:r>
        <w:rPr>
          <w:rFonts w:cs="Times New Roman"/>
          <w:kern w:val="2"/>
          <w:sz w:val="21"/>
          <w:szCs w:val="21"/>
        </w:rPr>
        <w:t>出版者</w:t>
      </w:r>
      <w:r>
        <w:rPr>
          <w:rFonts w:cs="Times New Roman"/>
          <w:kern w:val="2"/>
          <w:sz w:val="21"/>
          <w:szCs w:val="21"/>
        </w:rPr>
        <w:t>,</w:t>
      </w:r>
      <w:r>
        <w:rPr>
          <w:rFonts w:cs="Times New Roman"/>
          <w:kern w:val="2"/>
          <w:sz w:val="21"/>
          <w:szCs w:val="21"/>
        </w:rPr>
        <w:t>出版年</w:t>
      </w:r>
      <w:r>
        <w:rPr>
          <w:rFonts w:cs="Times New Roman"/>
          <w:kern w:val="2"/>
          <w:sz w:val="21"/>
          <w:szCs w:val="21"/>
        </w:rPr>
        <w:t>:</w:t>
      </w:r>
      <w:r>
        <w:rPr>
          <w:rFonts w:cs="Times New Roman" w:hint="eastAsia"/>
          <w:kern w:val="2"/>
          <w:sz w:val="21"/>
          <w:szCs w:val="21"/>
        </w:rPr>
        <w:t>起止页码</w:t>
      </w:r>
      <w:r>
        <w:rPr>
          <w:rFonts w:cs="Times New Roman" w:hint="eastAsia"/>
          <w:kern w:val="2"/>
          <w:sz w:val="21"/>
          <w:szCs w:val="21"/>
        </w:rPr>
        <w:t>.</w:t>
      </w:r>
    </w:p>
    <w:p w14:paraId="2D509A5D" w14:textId="77777777" w:rsidR="0082373A" w:rsidRDefault="001653AD">
      <w:pPr>
        <w:pStyle w:val="ae"/>
        <w:adjustRightInd w:val="0"/>
        <w:snapToGrid w:val="0"/>
        <w:spacing w:before="60" w:beforeAutospacing="0" w:after="0" w:afterAutospacing="0" w:line="320" w:lineRule="exact"/>
        <w:rPr>
          <w:rFonts w:cs="Times New Roman"/>
          <w:kern w:val="2"/>
          <w:sz w:val="21"/>
          <w:szCs w:val="21"/>
        </w:rPr>
      </w:pPr>
      <w:r>
        <w:rPr>
          <w:rFonts w:cs="Times New Roman"/>
          <w:kern w:val="2"/>
          <w:sz w:val="21"/>
          <w:szCs w:val="21"/>
        </w:rPr>
        <w:t>[</w:t>
      </w:r>
      <w:r>
        <w:rPr>
          <w:rFonts w:cs="Times New Roman" w:hint="eastAsia"/>
          <w:kern w:val="2"/>
          <w:sz w:val="21"/>
          <w:szCs w:val="21"/>
        </w:rPr>
        <w:t>4</w:t>
      </w:r>
      <w:r>
        <w:rPr>
          <w:rFonts w:cs="Times New Roman"/>
          <w:kern w:val="2"/>
          <w:sz w:val="21"/>
          <w:szCs w:val="21"/>
        </w:rPr>
        <w:t xml:space="preserve">] </w:t>
      </w:r>
      <w:r>
        <w:rPr>
          <w:rFonts w:cs="Times New Roman"/>
          <w:kern w:val="2"/>
          <w:sz w:val="21"/>
          <w:szCs w:val="21"/>
        </w:rPr>
        <w:t>作者</w:t>
      </w:r>
      <w:r>
        <w:rPr>
          <w:rFonts w:cs="Times New Roman"/>
          <w:kern w:val="2"/>
          <w:sz w:val="21"/>
          <w:szCs w:val="21"/>
        </w:rPr>
        <w:t>.</w:t>
      </w:r>
      <w:r>
        <w:rPr>
          <w:rFonts w:cs="Times New Roman"/>
          <w:kern w:val="2"/>
          <w:sz w:val="21"/>
          <w:szCs w:val="21"/>
        </w:rPr>
        <w:t>文题</w:t>
      </w:r>
      <w:r>
        <w:rPr>
          <w:rFonts w:cs="Times New Roman"/>
          <w:kern w:val="2"/>
          <w:sz w:val="21"/>
          <w:szCs w:val="21"/>
        </w:rPr>
        <w:t>[D].</w:t>
      </w:r>
      <w:r>
        <w:rPr>
          <w:rFonts w:cs="Times New Roman"/>
          <w:kern w:val="2"/>
          <w:sz w:val="21"/>
          <w:szCs w:val="21"/>
        </w:rPr>
        <w:t>保存地点</w:t>
      </w:r>
      <w:r>
        <w:rPr>
          <w:rFonts w:cs="Times New Roman"/>
          <w:kern w:val="2"/>
          <w:sz w:val="21"/>
          <w:szCs w:val="21"/>
        </w:rPr>
        <w:t>:</w:t>
      </w:r>
      <w:r>
        <w:rPr>
          <w:rFonts w:cs="Times New Roman"/>
          <w:kern w:val="2"/>
          <w:sz w:val="21"/>
          <w:szCs w:val="21"/>
        </w:rPr>
        <w:t>保存单位</w:t>
      </w:r>
      <w:r>
        <w:rPr>
          <w:rFonts w:cs="Times New Roman"/>
          <w:kern w:val="2"/>
          <w:sz w:val="21"/>
          <w:szCs w:val="21"/>
        </w:rPr>
        <w:t>,</w:t>
      </w:r>
      <w:r>
        <w:rPr>
          <w:rFonts w:cs="Times New Roman"/>
          <w:kern w:val="2"/>
          <w:sz w:val="21"/>
          <w:szCs w:val="21"/>
        </w:rPr>
        <w:t>撰写年</w:t>
      </w:r>
      <w:r>
        <w:rPr>
          <w:rFonts w:cs="Times New Roman"/>
          <w:kern w:val="2"/>
          <w:sz w:val="21"/>
          <w:szCs w:val="21"/>
        </w:rPr>
        <w:t>:</w:t>
      </w:r>
      <w:r>
        <w:rPr>
          <w:rFonts w:cs="Times New Roman" w:hint="eastAsia"/>
          <w:kern w:val="2"/>
          <w:sz w:val="21"/>
          <w:szCs w:val="21"/>
        </w:rPr>
        <w:t>起止页码</w:t>
      </w:r>
      <w:r>
        <w:rPr>
          <w:rFonts w:cs="Times New Roman" w:hint="eastAsia"/>
          <w:kern w:val="2"/>
          <w:sz w:val="21"/>
          <w:szCs w:val="21"/>
        </w:rPr>
        <w:t>.</w:t>
      </w:r>
    </w:p>
    <w:p w14:paraId="083E9F74" w14:textId="77777777" w:rsidR="0082373A" w:rsidRDefault="001653AD">
      <w:pPr>
        <w:pStyle w:val="ae"/>
        <w:adjustRightInd w:val="0"/>
        <w:snapToGrid w:val="0"/>
        <w:spacing w:before="60" w:beforeAutospacing="0" w:after="0" w:afterAutospacing="0" w:line="320" w:lineRule="exact"/>
        <w:rPr>
          <w:rFonts w:cs="Times New Roman"/>
          <w:kern w:val="2"/>
          <w:sz w:val="21"/>
          <w:szCs w:val="21"/>
        </w:rPr>
      </w:pPr>
      <w:r>
        <w:rPr>
          <w:rFonts w:cs="Times New Roman"/>
          <w:kern w:val="2"/>
          <w:sz w:val="21"/>
          <w:szCs w:val="21"/>
        </w:rPr>
        <w:t>[</w:t>
      </w:r>
      <w:r>
        <w:rPr>
          <w:rFonts w:cs="Times New Roman" w:hint="eastAsia"/>
          <w:kern w:val="2"/>
          <w:sz w:val="21"/>
          <w:szCs w:val="21"/>
        </w:rPr>
        <w:t>5</w:t>
      </w:r>
      <w:r>
        <w:rPr>
          <w:rFonts w:cs="Times New Roman"/>
          <w:kern w:val="2"/>
          <w:sz w:val="21"/>
          <w:szCs w:val="21"/>
        </w:rPr>
        <w:t xml:space="preserve">] </w:t>
      </w:r>
      <w:r>
        <w:rPr>
          <w:rFonts w:cs="Times New Roman"/>
          <w:kern w:val="2"/>
          <w:sz w:val="21"/>
          <w:szCs w:val="21"/>
        </w:rPr>
        <w:t>专利所有者</w:t>
      </w:r>
      <w:r>
        <w:rPr>
          <w:rFonts w:cs="Times New Roman"/>
          <w:kern w:val="2"/>
          <w:sz w:val="21"/>
          <w:szCs w:val="21"/>
        </w:rPr>
        <w:t>.</w:t>
      </w:r>
      <w:r>
        <w:rPr>
          <w:rFonts w:cs="Times New Roman"/>
          <w:kern w:val="2"/>
          <w:sz w:val="21"/>
          <w:szCs w:val="21"/>
        </w:rPr>
        <w:t>专利题名</w:t>
      </w:r>
      <w:r>
        <w:rPr>
          <w:rFonts w:cs="Times New Roman"/>
          <w:kern w:val="2"/>
          <w:sz w:val="21"/>
          <w:szCs w:val="21"/>
        </w:rPr>
        <w:t>[P]</w:t>
      </w:r>
      <w:r>
        <w:rPr>
          <w:rFonts w:cs="Times New Roman" w:hint="eastAsia"/>
          <w:kern w:val="2"/>
          <w:sz w:val="21"/>
          <w:szCs w:val="21"/>
        </w:rPr>
        <w:t>.</w:t>
      </w:r>
      <w:r>
        <w:rPr>
          <w:rFonts w:cs="Times New Roman"/>
          <w:kern w:val="2"/>
          <w:sz w:val="21"/>
          <w:szCs w:val="21"/>
        </w:rPr>
        <w:t>专利国别</w:t>
      </w:r>
      <w:r>
        <w:rPr>
          <w:rFonts w:cs="Times New Roman"/>
          <w:kern w:val="2"/>
          <w:sz w:val="21"/>
          <w:szCs w:val="21"/>
        </w:rPr>
        <w:t>,</w:t>
      </w:r>
      <w:r>
        <w:rPr>
          <w:rFonts w:cs="Times New Roman"/>
          <w:kern w:val="2"/>
          <w:sz w:val="21"/>
          <w:szCs w:val="21"/>
        </w:rPr>
        <w:t>专利号</w:t>
      </w:r>
      <w:r>
        <w:rPr>
          <w:rFonts w:cs="Times New Roman"/>
          <w:kern w:val="2"/>
          <w:sz w:val="21"/>
          <w:szCs w:val="21"/>
        </w:rPr>
        <w:t>.</w:t>
      </w:r>
      <w:r>
        <w:rPr>
          <w:rFonts w:cs="Times New Roman"/>
          <w:kern w:val="2"/>
          <w:sz w:val="21"/>
          <w:szCs w:val="21"/>
        </w:rPr>
        <w:t>公告日期</w:t>
      </w:r>
      <w:r>
        <w:rPr>
          <w:rFonts w:cs="Times New Roman" w:hint="eastAsia"/>
          <w:kern w:val="2"/>
          <w:sz w:val="21"/>
          <w:szCs w:val="21"/>
        </w:rPr>
        <w:t>(</w:t>
      </w:r>
      <w:r>
        <w:rPr>
          <w:rFonts w:cs="Times New Roman"/>
          <w:kern w:val="2"/>
          <w:sz w:val="21"/>
          <w:szCs w:val="21"/>
        </w:rPr>
        <w:t>引用日期</w:t>
      </w:r>
      <w:r>
        <w:rPr>
          <w:rFonts w:cs="Times New Roman" w:hint="eastAsia"/>
          <w:kern w:val="2"/>
          <w:sz w:val="21"/>
          <w:szCs w:val="21"/>
        </w:rPr>
        <w:t>)</w:t>
      </w:r>
      <w:r>
        <w:rPr>
          <w:rFonts w:cs="Times New Roman"/>
          <w:kern w:val="2"/>
          <w:sz w:val="21"/>
          <w:szCs w:val="21"/>
        </w:rPr>
        <w:t>.</w:t>
      </w:r>
      <w:r>
        <w:rPr>
          <w:rFonts w:cs="Times New Roman"/>
          <w:kern w:val="2"/>
          <w:sz w:val="21"/>
          <w:szCs w:val="21"/>
        </w:rPr>
        <w:t>获取或访问路径</w:t>
      </w:r>
      <w:r>
        <w:rPr>
          <w:rFonts w:cs="Times New Roman"/>
          <w:kern w:val="2"/>
          <w:sz w:val="21"/>
          <w:szCs w:val="21"/>
        </w:rPr>
        <w:t>.</w:t>
      </w:r>
    </w:p>
    <w:p w14:paraId="6577EB6C" w14:textId="77777777" w:rsidR="0082373A" w:rsidRDefault="001653AD">
      <w:pPr>
        <w:adjustRightInd w:val="0"/>
        <w:snapToGrid w:val="0"/>
        <w:spacing w:before="60" w:line="320" w:lineRule="exact"/>
        <w:rPr>
          <w:rFonts w:ascii="宋体" w:hAnsi="宋体"/>
          <w:szCs w:val="21"/>
        </w:rPr>
      </w:pPr>
      <w:r>
        <w:rPr>
          <w:rFonts w:ascii="宋体" w:hAnsi="宋体" w:hint="eastAsia"/>
          <w:szCs w:val="21"/>
        </w:rPr>
        <w:t xml:space="preserve">[6] </w:t>
      </w:r>
      <w:r>
        <w:rPr>
          <w:rFonts w:ascii="宋体" w:hAnsi="宋体" w:hint="eastAsia"/>
          <w:szCs w:val="21"/>
        </w:rPr>
        <w:t>作者</w:t>
      </w:r>
      <w:r>
        <w:rPr>
          <w:rFonts w:ascii="宋体" w:hAnsi="宋体" w:hint="eastAsia"/>
          <w:szCs w:val="21"/>
        </w:rPr>
        <w:t>.</w:t>
      </w:r>
      <w:r>
        <w:rPr>
          <w:rFonts w:ascii="宋体" w:hAnsi="宋体" w:hint="eastAsia"/>
          <w:szCs w:val="21"/>
        </w:rPr>
        <w:t>题名</w:t>
      </w:r>
      <w:r>
        <w:rPr>
          <w:rFonts w:ascii="宋体" w:hAnsi="宋体" w:hint="eastAsia"/>
          <w:szCs w:val="21"/>
        </w:rPr>
        <w:t>[N].</w:t>
      </w:r>
      <w:r>
        <w:rPr>
          <w:rFonts w:ascii="宋体" w:hAnsi="宋体" w:hint="eastAsia"/>
          <w:szCs w:val="21"/>
        </w:rPr>
        <w:t>报纸名，出版日期（版次）</w:t>
      </w:r>
      <w:r>
        <w:rPr>
          <w:rFonts w:ascii="宋体" w:hAnsi="宋体" w:hint="eastAsia"/>
          <w:szCs w:val="21"/>
        </w:rPr>
        <w:t>.</w:t>
      </w:r>
    </w:p>
    <w:p w14:paraId="448F769C" w14:textId="77777777" w:rsidR="0082373A" w:rsidRDefault="001653AD">
      <w:pPr>
        <w:adjustRightInd w:val="0"/>
        <w:snapToGrid w:val="0"/>
        <w:spacing w:before="60" w:line="320" w:lineRule="exact"/>
        <w:rPr>
          <w:rFonts w:ascii="宋体" w:hAnsi="宋体"/>
          <w:szCs w:val="21"/>
        </w:rPr>
      </w:pPr>
      <w:r>
        <w:rPr>
          <w:rFonts w:ascii="宋体" w:hAnsi="宋体" w:hint="eastAsia"/>
          <w:szCs w:val="21"/>
        </w:rPr>
        <w:t xml:space="preserve">[7] </w:t>
      </w:r>
      <w:r>
        <w:rPr>
          <w:rFonts w:ascii="宋体" w:hAnsi="宋体" w:hint="eastAsia"/>
          <w:szCs w:val="21"/>
        </w:rPr>
        <w:t>作者</w:t>
      </w:r>
      <w:r>
        <w:rPr>
          <w:rFonts w:ascii="宋体" w:hAnsi="宋体" w:hint="eastAsia"/>
          <w:szCs w:val="21"/>
        </w:rPr>
        <w:t>.</w:t>
      </w:r>
      <w:r>
        <w:rPr>
          <w:rFonts w:ascii="宋体" w:hAnsi="宋体" w:hint="eastAsia"/>
          <w:szCs w:val="21"/>
        </w:rPr>
        <w:t>题名</w:t>
      </w:r>
      <w:r>
        <w:rPr>
          <w:rFonts w:ascii="宋体" w:hAnsi="宋体" w:hint="eastAsia"/>
          <w:szCs w:val="21"/>
        </w:rPr>
        <w:t>[R].</w:t>
      </w:r>
      <w:r>
        <w:rPr>
          <w:rFonts w:ascii="宋体" w:hAnsi="宋体" w:hint="eastAsia"/>
          <w:szCs w:val="21"/>
        </w:rPr>
        <w:t>出版地：单位，出版年</w:t>
      </w:r>
      <w:r>
        <w:rPr>
          <w:rFonts w:ascii="宋体" w:hAnsi="宋体" w:hint="eastAsia"/>
          <w:szCs w:val="21"/>
        </w:rPr>
        <w:t>.</w:t>
      </w:r>
    </w:p>
    <w:p w14:paraId="4EC6197C" w14:textId="77777777" w:rsidR="0082373A" w:rsidRDefault="001653AD">
      <w:pPr>
        <w:adjustRightInd w:val="0"/>
        <w:snapToGrid w:val="0"/>
        <w:spacing w:before="60" w:line="320" w:lineRule="exact"/>
        <w:ind w:left="315" w:hangingChars="150" w:hanging="315"/>
        <w:rPr>
          <w:szCs w:val="21"/>
        </w:rPr>
      </w:pPr>
      <w:r>
        <w:rPr>
          <w:rFonts w:ascii="宋体" w:hAnsi="宋体"/>
          <w:szCs w:val="21"/>
        </w:rPr>
        <w:t>[</w:t>
      </w:r>
      <w:r>
        <w:rPr>
          <w:rFonts w:ascii="宋体" w:hAnsi="宋体" w:hint="eastAsia"/>
          <w:szCs w:val="21"/>
        </w:rPr>
        <w:t>8</w:t>
      </w:r>
      <w:r>
        <w:rPr>
          <w:rFonts w:ascii="宋体" w:hAnsi="宋体"/>
          <w:szCs w:val="21"/>
        </w:rPr>
        <w:t>]</w:t>
      </w:r>
      <w:r>
        <w:rPr>
          <w:szCs w:val="21"/>
        </w:rPr>
        <w:t xml:space="preserve"> </w:t>
      </w:r>
      <w:r>
        <w:rPr>
          <w:szCs w:val="21"/>
        </w:rPr>
        <w:t>作者</w:t>
      </w:r>
      <w:r>
        <w:rPr>
          <w:szCs w:val="21"/>
        </w:rPr>
        <w:t>.</w:t>
      </w:r>
      <w:r>
        <w:rPr>
          <w:szCs w:val="21"/>
        </w:rPr>
        <w:t>电子文献题名</w:t>
      </w:r>
      <w:r>
        <w:rPr>
          <w:szCs w:val="21"/>
        </w:rPr>
        <w:t>[</w:t>
      </w:r>
      <w:r>
        <w:rPr>
          <w:szCs w:val="21"/>
        </w:rPr>
        <w:t>文献类型标志</w:t>
      </w:r>
      <w:r>
        <w:rPr>
          <w:szCs w:val="21"/>
        </w:rPr>
        <w:t>/</w:t>
      </w:r>
      <w:r>
        <w:rPr>
          <w:szCs w:val="21"/>
        </w:rPr>
        <w:t>文献载体标志</w:t>
      </w:r>
      <w:r>
        <w:rPr>
          <w:szCs w:val="21"/>
        </w:rPr>
        <w:t>].</w:t>
      </w:r>
      <w:r>
        <w:rPr>
          <w:szCs w:val="21"/>
        </w:rPr>
        <w:t>出版地</w:t>
      </w:r>
      <w:r>
        <w:rPr>
          <w:szCs w:val="21"/>
        </w:rPr>
        <w:t>:</w:t>
      </w:r>
      <w:r>
        <w:rPr>
          <w:szCs w:val="21"/>
        </w:rPr>
        <w:t>出版者</w:t>
      </w:r>
      <w:r>
        <w:rPr>
          <w:szCs w:val="21"/>
        </w:rPr>
        <w:t>,</w:t>
      </w:r>
      <w:r>
        <w:rPr>
          <w:szCs w:val="21"/>
        </w:rPr>
        <w:t>出版</w:t>
      </w:r>
      <w:r>
        <w:rPr>
          <w:rFonts w:hint="eastAsia"/>
          <w:szCs w:val="21"/>
        </w:rPr>
        <w:t>日期</w:t>
      </w:r>
      <w:r>
        <w:rPr>
          <w:szCs w:val="21"/>
        </w:rPr>
        <w:t>(</w:t>
      </w:r>
      <w:r>
        <w:rPr>
          <w:szCs w:val="21"/>
        </w:rPr>
        <w:t>更新或修改日期</w:t>
      </w:r>
      <w:r>
        <w:rPr>
          <w:szCs w:val="21"/>
        </w:rPr>
        <w:t>)[</w:t>
      </w:r>
      <w:r>
        <w:rPr>
          <w:szCs w:val="21"/>
        </w:rPr>
        <w:t>引用日期</w:t>
      </w:r>
      <w:r>
        <w:rPr>
          <w:szCs w:val="21"/>
        </w:rPr>
        <w:t>].</w:t>
      </w:r>
      <w:r>
        <w:rPr>
          <w:szCs w:val="21"/>
        </w:rPr>
        <w:t>获取和访问详细路径</w:t>
      </w:r>
      <w:r>
        <w:rPr>
          <w:szCs w:val="21"/>
        </w:rPr>
        <w:t>.</w:t>
      </w:r>
    </w:p>
    <w:p w14:paraId="20CC8995" w14:textId="77777777" w:rsidR="0082373A" w:rsidRDefault="001653AD">
      <w:pPr>
        <w:adjustRightInd w:val="0"/>
        <w:snapToGrid w:val="0"/>
        <w:spacing w:before="60" w:line="320" w:lineRule="exact"/>
        <w:rPr>
          <w:rFonts w:ascii="宋体" w:hAnsi="宋体"/>
          <w:szCs w:val="21"/>
        </w:rPr>
      </w:pPr>
      <w:r>
        <w:rPr>
          <w:rFonts w:ascii="宋体" w:hAnsi="宋体" w:hint="eastAsia"/>
          <w:szCs w:val="21"/>
        </w:rPr>
        <w:t>[9]</w:t>
      </w:r>
      <w:r>
        <w:rPr>
          <w:rFonts w:ascii="宋体" w:hAnsi="宋体"/>
          <w:szCs w:val="21"/>
        </w:rPr>
        <w:t xml:space="preserve"> </w:t>
      </w:r>
      <w:r>
        <w:rPr>
          <w:rFonts w:ascii="宋体" w:hAnsi="宋体" w:hint="eastAsia"/>
          <w:szCs w:val="21"/>
        </w:rPr>
        <w:t>主要作者</w:t>
      </w:r>
      <w:r>
        <w:rPr>
          <w:rFonts w:ascii="宋体" w:hAnsi="宋体" w:hint="eastAsia"/>
          <w:szCs w:val="21"/>
        </w:rPr>
        <w:t>.</w:t>
      </w:r>
      <w:r>
        <w:rPr>
          <w:rFonts w:ascii="宋体" w:hAnsi="宋体" w:hint="eastAsia"/>
          <w:szCs w:val="21"/>
        </w:rPr>
        <w:t>文献题名</w:t>
      </w:r>
      <w:r>
        <w:rPr>
          <w:rFonts w:ascii="宋体" w:hAnsi="宋体" w:hint="eastAsia"/>
          <w:szCs w:val="21"/>
        </w:rPr>
        <w:t>.</w:t>
      </w:r>
      <w:r>
        <w:rPr>
          <w:rFonts w:ascii="宋体" w:hAnsi="宋体" w:hint="eastAsia"/>
          <w:szCs w:val="21"/>
        </w:rPr>
        <w:t>如：</w:t>
      </w:r>
      <w:r>
        <w:rPr>
          <w:rFonts w:ascii="宋体" w:hAnsi="宋体" w:hint="eastAsia"/>
          <w:szCs w:val="21"/>
        </w:rPr>
        <w:t>[11] GB151-89.</w:t>
      </w:r>
      <w:r>
        <w:rPr>
          <w:rFonts w:ascii="宋体" w:hAnsi="宋体" w:hint="eastAsia"/>
          <w:szCs w:val="21"/>
        </w:rPr>
        <w:t>钢制管壳式换热器</w:t>
      </w:r>
      <w:r>
        <w:rPr>
          <w:rFonts w:ascii="宋体" w:hAnsi="宋体" w:hint="eastAsia"/>
          <w:szCs w:val="21"/>
        </w:rPr>
        <w:t>.</w:t>
      </w:r>
    </w:p>
    <w:p w14:paraId="61C6E34E" w14:textId="77777777" w:rsidR="0082373A" w:rsidRDefault="001653AD">
      <w:pPr>
        <w:adjustRightInd w:val="0"/>
        <w:snapToGrid w:val="0"/>
        <w:spacing w:before="60" w:line="320" w:lineRule="exact"/>
        <w:rPr>
          <w:rFonts w:ascii="宋体" w:hAnsi="宋体"/>
          <w:szCs w:val="21"/>
        </w:rPr>
      </w:pPr>
      <w:r>
        <w:rPr>
          <w:rFonts w:ascii="宋体" w:hAnsi="宋体" w:hint="eastAsia"/>
          <w:szCs w:val="21"/>
        </w:rPr>
        <w:t>英文文献：格式基本与中文文献格式相对应</w:t>
      </w:r>
      <w:r>
        <w:rPr>
          <w:rFonts w:ascii="宋体" w:hAnsi="宋体" w:hint="eastAsia"/>
          <w:szCs w:val="21"/>
        </w:rPr>
        <w:t>,</w:t>
      </w:r>
      <w:r>
        <w:rPr>
          <w:rFonts w:ascii="宋体" w:hAnsi="宋体" w:hint="eastAsia"/>
          <w:szCs w:val="21"/>
        </w:rPr>
        <w:t>外国作者的姓名书写格式遵从国际惯例。</w:t>
      </w:r>
    </w:p>
    <w:p w14:paraId="260B20CC" w14:textId="77777777" w:rsidR="0082373A" w:rsidRDefault="0082373A">
      <w:pPr>
        <w:adjustRightInd w:val="0"/>
        <w:snapToGrid w:val="0"/>
        <w:spacing w:before="60" w:line="320" w:lineRule="exact"/>
        <w:rPr>
          <w:rFonts w:ascii="宋体" w:hAnsi="宋体"/>
          <w:szCs w:val="21"/>
        </w:rPr>
      </w:pPr>
    </w:p>
    <w:p w14:paraId="13F5F672" w14:textId="77777777" w:rsidR="0082373A" w:rsidRDefault="0082373A">
      <w:pPr>
        <w:spacing w:before="60" w:line="320" w:lineRule="exact"/>
        <w:rPr>
          <w:szCs w:val="21"/>
        </w:rPr>
      </w:pPr>
    </w:p>
    <w:p w14:paraId="5DFC4010" w14:textId="77777777" w:rsidR="0082373A" w:rsidRDefault="0082373A">
      <w:pPr>
        <w:spacing w:before="60" w:line="320" w:lineRule="exact"/>
        <w:rPr>
          <w:szCs w:val="21"/>
        </w:rPr>
      </w:pPr>
    </w:p>
    <w:p w14:paraId="31329F0C" w14:textId="77777777" w:rsidR="0082373A" w:rsidRDefault="0082373A">
      <w:pPr>
        <w:spacing w:before="60" w:line="320" w:lineRule="exact"/>
        <w:rPr>
          <w:szCs w:val="21"/>
        </w:rPr>
      </w:pPr>
    </w:p>
    <w:p w14:paraId="7E0C6526" w14:textId="77777777" w:rsidR="0082373A" w:rsidRDefault="0082373A">
      <w:pPr>
        <w:spacing w:before="60" w:line="320" w:lineRule="exact"/>
        <w:rPr>
          <w:szCs w:val="21"/>
        </w:rPr>
      </w:pPr>
    </w:p>
    <w:p w14:paraId="3C91622F" w14:textId="77777777" w:rsidR="0082373A" w:rsidRDefault="0082373A">
      <w:pPr>
        <w:spacing w:before="60" w:line="320" w:lineRule="exact"/>
        <w:rPr>
          <w:szCs w:val="21"/>
        </w:rPr>
      </w:pPr>
    </w:p>
    <w:p w14:paraId="307076D2" w14:textId="77777777" w:rsidR="0082373A" w:rsidRDefault="0082373A">
      <w:pPr>
        <w:spacing w:before="60" w:line="320" w:lineRule="exact"/>
        <w:rPr>
          <w:szCs w:val="21"/>
        </w:rPr>
      </w:pPr>
    </w:p>
    <w:p w14:paraId="658B36A5" w14:textId="77777777" w:rsidR="0082373A" w:rsidRDefault="0082373A">
      <w:pPr>
        <w:spacing w:before="60" w:line="320" w:lineRule="exact"/>
        <w:rPr>
          <w:szCs w:val="21"/>
        </w:rPr>
      </w:pPr>
    </w:p>
    <w:p w14:paraId="28BC4869" w14:textId="77777777" w:rsidR="0082373A" w:rsidRDefault="0082373A">
      <w:pPr>
        <w:spacing w:before="60" w:line="320" w:lineRule="exact"/>
        <w:rPr>
          <w:szCs w:val="21"/>
        </w:rPr>
      </w:pPr>
    </w:p>
    <w:p w14:paraId="5A32B045" w14:textId="77777777" w:rsidR="0082373A" w:rsidRDefault="0082373A">
      <w:pPr>
        <w:spacing w:before="60" w:line="320" w:lineRule="exact"/>
        <w:rPr>
          <w:szCs w:val="21"/>
        </w:rPr>
      </w:pPr>
    </w:p>
    <w:p w14:paraId="65A135E2" w14:textId="77777777" w:rsidR="0082373A" w:rsidRDefault="0082373A">
      <w:pPr>
        <w:spacing w:before="60" w:line="320" w:lineRule="exact"/>
        <w:rPr>
          <w:szCs w:val="21"/>
        </w:rPr>
      </w:pPr>
    </w:p>
    <w:p w14:paraId="749D11BD" w14:textId="77777777" w:rsidR="0082373A" w:rsidRDefault="0082373A">
      <w:pPr>
        <w:spacing w:before="60" w:line="320" w:lineRule="exact"/>
        <w:rPr>
          <w:szCs w:val="21"/>
        </w:rPr>
      </w:pPr>
    </w:p>
    <w:p w14:paraId="48BE7C6A" w14:textId="77777777" w:rsidR="0082373A" w:rsidRDefault="0082373A">
      <w:pPr>
        <w:spacing w:before="60" w:line="320" w:lineRule="exact"/>
        <w:rPr>
          <w:szCs w:val="21"/>
        </w:rPr>
      </w:pPr>
    </w:p>
    <w:p w14:paraId="4EB7D8FB" w14:textId="77777777" w:rsidR="0082373A" w:rsidRDefault="0082373A">
      <w:pPr>
        <w:spacing w:before="60" w:line="320" w:lineRule="exact"/>
        <w:rPr>
          <w:szCs w:val="21"/>
        </w:rPr>
      </w:pPr>
    </w:p>
    <w:p w14:paraId="7E0BF34A" w14:textId="77777777" w:rsidR="0082373A" w:rsidRDefault="0082373A">
      <w:pPr>
        <w:spacing w:before="60" w:line="320" w:lineRule="exact"/>
        <w:rPr>
          <w:szCs w:val="21"/>
        </w:rPr>
      </w:pPr>
    </w:p>
    <w:p w14:paraId="2B81637B" w14:textId="77777777" w:rsidR="0082373A" w:rsidRDefault="0082373A">
      <w:pPr>
        <w:spacing w:before="60" w:line="320" w:lineRule="exact"/>
        <w:rPr>
          <w:szCs w:val="21"/>
        </w:rPr>
      </w:pPr>
    </w:p>
    <w:p w14:paraId="1DD23A6E" w14:textId="77777777" w:rsidR="0082373A" w:rsidRDefault="001653AD">
      <w:pPr>
        <w:pStyle w:val="1"/>
        <w:spacing w:before="480" w:after="360" w:line="240" w:lineRule="auto"/>
        <w:jc w:val="center"/>
        <w:rPr>
          <w:rFonts w:ascii="黑体" w:eastAsia="黑体" w:hAnsi="黑体"/>
          <w:sz w:val="30"/>
          <w:szCs w:val="30"/>
        </w:rPr>
      </w:pPr>
      <w:bookmarkStart w:id="44" w:name="_Toc515957245"/>
      <w:bookmarkStart w:id="45" w:name="_Toc515958637"/>
      <w:bookmarkStart w:id="46" w:name="_Toc3273"/>
      <w:commentRangeStart w:id="47"/>
      <w:r>
        <w:rPr>
          <w:rFonts w:ascii="黑体" w:eastAsia="黑体" w:hAnsi="黑体" w:hint="eastAsia"/>
          <w:sz w:val="30"/>
          <w:szCs w:val="30"/>
        </w:rPr>
        <w:t>致</w:t>
      </w:r>
      <w:r>
        <w:rPr>
          <w:rFonts w:ascii="黑体" w:eastAsia="黑体" w:hAnsi="黑体" w:hint="eastAsia"/>
          <w:sz w:val="30"/>
          <w:szCs w:val="30"/>
        </w:rPr>
        <w:t xml:space="preserve">  </w:t>
      </w:r>
      <w:r>
        <w:rPr>
          <w:rFonts w:ascii="黑体" w:eastAsia="黑体" w:hAnsi="黑体" w:hint="eastAsia"/>
          <w:sz w:val="30"/>
          <w:szCs w:val="30"/>
        </w:rPr>
        <w:t>谢</w:t>
      </w:r>
      <w:commentRangeEnd w:id="47"/>
      <w:r>
        <w:rPr>
          <w:rStyle w:val="af3"/>
          <w:rFonts w:ascii="黑体" w:eastAsia="黑体" w:hAnsi="黑体"/>
          <w:b w:val="0"/>
          <w:bCs w:val="0"/>
          <w:kern w:val="2"/>
          <w:sz w:val="30"/>
          <w:szCs w:val="30"/>
        </w:rPr>
        <w:commentReference w:id="47"/>
      </w:r>
      <w:bookmarkEnd w:id="44"/>
      <w:bookmarkEnd w:id="45"/>
      <w:bookmarkEnd w:id="46"/>
    </w:p>
    <w:p w14:paraId="31143A85" w14:textId="77777777" w:rsidR="0082373A" w:rsidRDefault="001653AD">
      <w:pPr>
        <w:spacing w:line="400" w:lineRule="exact"/>
        <w:ind w:firstLineChars="200" w:firstLine="480"/>
        <w:rPr>
          <w:rFonts w:ascii="宋体" w:hAnsi="宋体"/>
          <w:szCs w:val="21"/>
        </w:rPr>
      </w:pPr>
      <w:r>
        <w:rPr>
          <w:rFonts w:ascii="宋体" w:hAnsi="宋体" w:hint="eastAsia"/>
          <w:sz w:val="24"/>
          <w:szCs w:val="21"/>
        </w:rPr>
        <w:t>本研究是……</w:t>
      </w:r>
      <w:r>
        <w:rPr>
          <w:rFonts w:ascii="宋体" w:hAnsi="宋体"/>
          <w:sz w:val="24"/>
          <w:szCs w:val="21"/>
        </w:rPr>
        <w:t>，</w:t>
      </w:r>
      <w:commentRangeStart w:id="48"/>
      <w:r>
        <w:rPr>
          <w:rFonts w:ascii="宋体" w:hAnsi="宋体" w:hint="eastAsia"/>
          <w:sz w:val="24"/>
          <w:szCs w:val="21"/>
        </w:rPr>
        <w:t>感谢</w:t>
      </w:r>
      <w:commentRangeEnd w:id="48"/>
      <w:r>
        <w:rPr>
          <w:rStyle w:val="af3"/>
          <w:rFonts w:ascii="宋体" w:hAnsi="宋体"/>
          <w:sz w:val="24"/>
        </w:rPr>
        <w:commentReference w:id="48"/>
      </w:r>
      <w:r>
        <w:rPr>
          <w:rFonts w:ascii="宋体" w:hAnsi="宋体" w:hint="eastAsia"/>
          <w:sz w:val="24"/>
          <w:szCs w:val="21"/>
        </w:rPr>
        <w:t>……</w:t>
      </w:r>
    </w:p>
    <w:sectPr w:rsidR="0082373A">
      <w:footerReference w:type="default" r:id="rId19"/>
      <w:pgSz w:w="11906" w:h="16838"/>
      <w:pgMar w:top="2155" w:right="1814" w:bottom="2155" w:left="181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clsevers" w:date="2018-06-12T11:22:00Z" w:initials="t">
    <w:p w14:paraId="6B2F699B" w14:textId="77777777" w:rsidR="0082373A" w:rsidRDefault="001653AD">
      <w:pPr>
        <w:wordWrap w:val="0"/>
        <w:spacing w:line="520" w:lineRule="exact"/>
        <w:ind w:firstLineChars="200" w:firstLine="560"/>
        <w:rPr>
          <w:rFonts w:ascii="宋体" w:hAnsi="宋体" w:cs="宋体"/>
          <w:bCs/>
          <w:color w:val="FF6600"/>
          <w:kern w:val="0"/>
          <w:sz w:val="28"/>
          <w:szCs w:val="28"/>
        </w:rPr>
      </w:pPr>
      <w:r>
        <w:rPr>
          <w:rFonts w:ascii="宋体" w:hAnsi="宋体" w:cs="宋体" w:hint="eastAsia"/>
          <w:bCs/>
          <w:kern w:val="0"/>
          <w:sz w:val="28"/>
          <w:szCs w:val="28"/>
        </w:rPr>
        <w:t>“目录”</w:t>
      </w:r>
      <w:r>
        <w:rPr>
          <w:rFonts w:ascii="宋体" w:hAnsi="宋体" w:cs="宋体" w:hint="eastAsia"/>
          <w:bCs/>
          <w:kern w:val="0"/>
          <w:sz w:val="28"/>
          <w:szCs w:val="28"/>
        </w:rPr>
        <w:t xml:space="preserve"> </w:t>
      </w:r>
      <w:r>
        <w:rPr>
          <w:rFonts w:ascii="宋体" w:hAnsi="宋体" w:cs="宋体" w:hint="eastAsia"/>
          <w:bCs/>
          <w:kern w:val="0"/>
          <w:sz w:val="28"/>
          <w:szCs w:val="28"/>
        </w:rPr>
        <w:t>采用黑体三号居中书写，单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24</w:t>
      </w:r>
      <w:r>
        <w:rPr>
          <w:rFonts w:ascii="宋体" w:hAnsi="宋体" w:cs="宋体" w:hint="eastAsia"/>
          <w:bCs/>
          <w:kern w:val="0"/>
          <w:sz w:val="28"/>
          <w:szCs w:val="28"/>
        </w:rPr>
        <w:t>磅，段后空</w:t>
      </w:r>
      <w:r>
        <w:rPr>
          <w:rFonts w:ascii="宋体" w:hAnsi="宋体" w:cs="宋体" w:hint="eastAsia"/>
          <w:bCs/>
          <w:kern w:val="0"/>
          <w:sz w:val="28"/>
          <w:szCs w:val="28"/>
        </w:rPr>
        <w:t>18</w:t>
      </w:r>
      <w:r>
        <w:rPr>
          <w:rFonts w:ascii="宋体" w:hAnsi="宋体" w:cs="宋体" w:hint="eastAsia"/>
          <w:bCs/>
          <w:kern w:val="0"/>
          <w:sz w:val="28"/>
          <w:szCs w:val="28"/>
        </w:rPr>
        <w:t>磅。</w:t>
      </w:r>
    </w:p>
    <w:p w14:paraId="06C03E05" w14:textId="77777777" w:rsidR="0082373A" w:rsidRDefault="001653AD">
      <w:pPr>
        <w:wordWrap w:val="0"/>
        <w:spacing w:line="520" w:lineRule="exact"/>
        <w:ind w:firstLineChars="200" w:firstLine="560"/>
        <w:rPr>
          <w:rFonts w:ascii="宋体" w:hAnsi="宋体" w:cs="宋体"/>
          <w:bCs/>
          <w:color w:val="FF6600"/>
          <w:kern w:val="0"/>
          <w:sz w:val="28"/>
          <w:szCs w:val="28"/>
        </w:rPr>
      </w:pPr>
      <w:r>
        <w:rPr>
          <w:rFonts w:ascii="宋体" w:hAnsi="宋体" w:cs="宋体" w:hint="eastAsia"/>
          <w:bCs/>
          <w:kern w:val="0"/>
          <w:sz w:val="28"/>
          <w:szCs w:val="28"/>
        </w:rPr>
        <w:t>理工科一般</w:t>
      </w:r>
      <w:r>
        <w:rPr>
          <w:rFonts w:ascii="宋体" w:hAnsi="宋体" w:cs="宋体"/>
          <w:bCs/>
          <w:kern w:val="0"/>
          <w:sz w:val="28"/>
          <w:szCs w:val="28"/>
        </w:rPr>
        <w:t>采用</w:t>
      </w:r>
      <w:r>
        <w:rPr>
          <w:rFonts w:ascii="宋体" w:hAnsi="宋体" w:cs="宋体" w:hint="eastAsia"/>
          <w:bCs/>
          <w:kern w:val="0"/>
          <w:sz w:val="28"/>
          <w:szCs w:val="28"/>
        </w:rPr>
        <w:t>3</w:t>
      </w:r>
      <w:r>
        <w:rPr>
          <w:rFonts w:ascii="宋体" w:hAnsi="宋体" w:cs="宋体" w:hint="eastAsia"/>
          <w:bCs/>
          <w:kern w:val="0"/>
          <w:sz w:val="28"/>
          <w:szCs w:val="28"/>
        </w:rPr>
        <w:t>级</w:t>
      </w:r>
      <w:r>
        <w:rPr>
          <w:rFonts w:ascii="宋体" w:hAnsi="宋体" w:cs="宋体"/>
          <w:bCs/>
          <w:kern w:val="0"/>
          <w:sz w:val="28"/>
          <w:szCs w:val="28"/>
        </w:rPr>
        <w:t>标题，</w:t>
      </w:r>
      <w:r>
        <w:rPr>
          <w:rFonts w:ascii="宋体" w:hAnsi="宋体" w:hint="eastAsia"/>
          <w:b/>
          <w:sz w:val="24"/>
        </w:rPr>
        <w:t>以“</w:t>
      </w:r>
      <w:r>
        <w:rPr>
          <w:rFonts w:ascii="宋体" w:hAnsi="宋体" w:hint="eastAsia"/>
          <w:b/>
          <w:sz w:val="24"/>
        </w:rPr>
        <w:t>1</w:t>
      </w:r>
      <w:r>
        <w:rPr>
          <w:rFonts w:ascii="宋体" w:hAnsi="宋体" w:hint="eastAsia"/>
          <w:b/>
          <w:sz w:val="24"/>
        </w:rPr>
        <w:t>”、“</w:t>
      </w:r>
      <w:r>
        <w:rPr>
          <w:rFonts w:ascii="宋体" w:hAnsi="宋体" w:hint="eastAsia"/>
          <w:b/>
          <w:sz w:val="24"/>
        </w:rPr>
        <w:t>1.1</w:t>
      </w:r>
      <w:r>
        <w:rPr>
          <w:rFonts w:ascii="宋体" w:hAnsi="宋体" w:hint="eastAsia"/>
          <w:b/>
          <w:sz w:val="24"/>
        </w:rPr>
        <w:t>、</w:t>
      </w:r>
      <w:r>
        <w:rPr>
          <w:rFonts w:ascii="宋体" w:hAnsi="宋体" w:hint="eastAsia"/>
          <w:b/>
          <w:sz w:val="24"/>
        </w:rPr>
        <w:t>1</w:t>
      </w:r>
      <w:r>
        <w:rPr>
          <w:rFonts w:ascii="宋体" w:hAnsi="宋体"/>
          <w:b/>
          <w:sz w:val="24"/>
        </w:rPr>
        <w:t>.1.1</w:t>
      </w:r>
      <w:r>
        <w:rPr>
          <w:rFonts w:ascii="宋体" w:hAnsi="宋体" w:hint="eastAsia"/>
          <w:b/>
          <w:sz w:val="24"/>
        </w:rPr>
        <w:t>”等数字依次标出。</w:t>
      </w:r>
      <w:r>
        <w:rPr>
          <w:rFonts w:ascii="宋体" w:hAnsi="宋体" w:cs="宋体" w:hint="eastAsia"/>
          <w:bCs/>
          <w:kern w:val="0"/>
          <w:sz w:val="28"/>
          <w:szCs w:val="28"/>
        </w:rPr>
        <w:t>各级标题编号与标题之间空一个汉字符。</w:t>
      </w:r>
      <w:r>
        <w:rPr>
          <w:rFonts w:ascii="宋体" w:hAnsi="宋体" w:cs="宋体" w:hint="eastAsia"/>
          <w:bCs/>
          <w:kern w:val="0"/>
          <w:sz w:val="28"/>
          <w:szCs w:val="28"/>
        </w:rPr>
        <w:t>1</w:t>
      </w:r>
      <w:r>
        <w:rPr>
          <w:rFonts w:ascii="宋体" w:hAnsi="宋体" w:cs="宋体" w:hint="eastAsia"/>
          <w:bCs/>
          <w:kern w:val="0"/>
          <w:sz w:val="28"/>
          <w:szCs w:val="28"/>
        </w:rPr>
        <w:t>级标题采用黑体四号字居左书写，</w:t>
      </w:r>
      <w:r>
        <w:rPr>
          <w:rFonts w:ascii="宋体" w:hAnsi="宋体" w:cs="宋体" w:hint="eastAsia"/>
          <w:bCs/>
          <w:kern w:val="0"/>
          <w:sz w:val="28"/>
          <w:szCs w:val="28"/>
        </w:rPr>
        <w:t>1</w:t>
      </w:r>
      <w:r>
        <w:rPr>
          <w:rFonts w:ascii="宋体" w:hAnsi="宋体" w:cs="宋体" w:hint="eastAsia"/>
          <w:bCs/>
          <w:kern w:val="0"/>
          <w:sz w:val="28"/>
          <w:szCs w:val="28"/>
        </w:rPr>
        <w:t>级标题</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6</w:t>
      </w:r>
      <w:r>
        <w:rPr>
          <w:rFonts w:ascii="宋体" w:hAnsi="宋体" w:cs="宋体" w:hint="eastAsia"/>
          <w:bCs/>
          <w:kern w:val="0"/>
          <w:sz w:val="28"/>
          <w:szCs w:val="28"/>
        </w:rPr>
        <w:t>磅，段后空</w:t>
      </w:r>
      <w:r>
        <w:rPr>
          <w:rFonts w:ascii="宋体" w:hAnsi="宋体" w:cs="宋体" w:hint="eastAsia"/>
          <w:bCs/>
          <w:kern w:val="0"/>
          <w:sz w:val="28"/>
          <w:szCs w:val="28"/>
        </w:rPr>
        <w:t>0</w:t>
      </w:r>
      <w:r>
        <w:rPr>
          <w:rFonts w:ascii="宋体" w:hAnsi="宋体" w:cs="宋体" w:hint="eastAsia"/>
          <w:bCs/>
          <w:kern w:val="0"/>
          <w:sz w:val="28"/>
          <w:szCs w:val="28"/>
        </w:rPr>
        <w:t>磅。二级标题“</w:t>
      </w:r>
      <w:r>
        <w:rPr>
          <w:rFonts w:ascii="宋体" w:hAnsi="宋体" w:cs="宋体" w:hint="eastAsia"/>
          <w:bCs/>
          <w:kern w:val="0"/>
          <w:sz w:val="28"/>
          <w:szCs w:val="28"/>
        </w:rPr>
        <w:t>1.1</w:t>
      </w:r>
      <w:r>
        <w:rPr>
          <w:rFonts w:ascii="宋体" w:hAnsi="宋体" w:cs="宋体" w:hint="eastAsia"/>
          <w:bCs/>
          <w:kern w:val="0"/>
          <w:sz w:val="28"/>
          <w:szCs w:val="28"/>
        </w:rPr>
        <w:t>”标题采用小四号宋体书写，</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0</w:t>
      </w:r>
      <w:r>
        <w:rPr>
          <w:rFonts w:ascii="宋体" w:hAnsi="宋体" w:cs="宋体" w:hint="eastAsia"/>
          <w:bCs/>
          <w:kern w:val="0"/>
          <w:sz w:val="28"/>
          <w:szCs w:val="28"/>
        </w:rPr>
        <w:t>磅，段后空</w:t>
      </w:r>
      <w:r>
        <w:rPr>
          <w:rFonts w:ascii="宋体" w:hAnsi="宋体" w:cs="宋体" w:hint="eastAsia"/>
          <w:bCs/>
          <w:kern w:val="0"/>
          <w:sz w:val="28"/>
          <w:szCs w:val="28"/>
        </w:rPr>
        <w:t>0</w:t>
      </w:r>
      <w:r>
        <w:rPr>
          <w:rFonts w:ascii="宋体" w:hAnsi="宋体" w:cs="宋体" w:hint="eastAsia"/>
          <w:bCs/>
          <w:kern w:val="0"/>
          <w:sz w:val="28"/>
          <w:szCs w:val="28"/>
        </w:rPr>
        <w:t>磅，左缩进</w:t>
      </w:r>
      <w:r>
        <w:rPr>
          <w:rFonts w:ascii="宋体" w:hAnsi="宋体" w:cs="宋体" w:hint="eastAsia"/>
          <w:bCs/>
          <w:kern w:val="0"/>
          <w:sz w:val="28"/>
          <w:szCs w:val="28"/>
        </w:rPr>
        <w:t>1</w:t>
      </w:r>
      <w:r>
        <w:rPr>
          <w:rFonts w:ascii="宋体" w:hAnsi="宋体" w:cs="宋体" w:hint="eastAsia"/>
          <w:bCs/>
          <w:kern w:val="0"/>
          <w:sz w:val="28"/>
          <w:szCs w:val="28"/>
        </w:rPr>
        <w:t>个字符。三级标题“</w:t>
      </w:r>
      <w:r>
        <w:rPr>
          <w:rFonts w:ascii="宋体" w:hAnsi="宋体" w:cs="宋体" w:hint="eastAsia"/>
          <w:bCs/>
          <w:kern w:val="0"/>
          <w:sz w:val="28"/>
          <w:szCs w:val="28"/>
        </w:rPr>
        <w:t>1.1.1</w:t>
      </w:r>
      <w:r>
        <w:rPr>
          <w:rFonts w:ascii="宋体" w:hAnsi="宋体" w:cs="宋体" w:hint="eastAsia"/>
          <w:bCs/>
          <w:kern w:val="0"/>
          <w:sz w:val="28"/>
          <w:szCs w:val="28"/>
        </w:rPr>
        <w:t>”标题采用小四号宋体书写，</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0</w:t>
      </w:r>
      <w:r>
        <w:rPr>
          <w:rFonts w:ascii="宋体" w:hAnsi="宋体" w:cs="宋体" w:hint="eastAsia"/>
          <w:bCs/>
          <w:kern w:val="0"/>
          <w:sz w:val="28"/>
          <w:szCs w:val="28"/>
        </w:rPr>
        <w:t>磅，段后空</w:t>
      </w:r>
      <w:r>
        <w:rPr>
          <w:rFonts w:ascii="宋体" w:hAnsi="宋体" w:cs="宋体" w:hint="eastAsia"/>
          <w:bCs/>
          <w:kern w:val="0"/>
          <w:sz w:val="28"/>
          <w:szCs w:val="28"/>
        </w:rPr>
        <w:t>0</w:t>
      </w:r>
      <w:r>
        <w:rPr>
          <w:rFonts w:ascii="宋体" w:hAnsi="宋体" w:cs="宋体" w:hint="eastAsia"/>
          <w:bCs/>
          <w:kern w:val="0"/>
          <w:sz w:val="28"/>
          <w:szCs w:val="28"/>
        </w:rPr>
        <w:t>磅，左缩进</w:t>
      </w:r>
      <w:r>
        <w:rPr>
          <w:rFonts w:ascii="宋体" w:hAnsi="宋体" w:cs="宋体" w:hint="eastAsia"/>
          <w:bCs/>
          <w:kern w:val="0"/>
          <w:sz w:val="28"/>
          <w:szCs w:val="28"/>
        </w:rPr>
        <w:t>1.5</w:t>
      </w:r>
      <w:r>
        <w:rPr>
          <w:rFonts w:ascii="宋体" w:hAnsi="宋体" w:cs="宋体" w:hint="eastAsia"/>
          <w:bCs/>
          <w:kern w:val="0"/>
          <w:sz w:val="28"/>
          <w:szCs w:val="28"/>
        </w:rPr>
        <w:t>个字符。标题内容字间距为标准，行距为固定值</w:t>
      </w:r>
      <w:r>
        <w:rPr>
          <w:rFonts w:ascii="宋体" w:hAnsi="宋体" w:cs="宋体" w:hint="eastAsia"/>
          <w:bCs/>
          <w:kern w:val="0"/>
          <w:sz w:val="28"/>
          <w:szCs w:val="28"/>
        </w:rPr>
        <w:t>20</w:t>
      </w:r>
      <w:r>
        <w:rPr>
          <w:rFonts w:ascii="宋体" w:hAnsi="宋体" w:cs="宋体" w:hint="eastAsia"/>
          <w:bCs/>
          <w:kern w:val="0"/>
          <w:sz w:val="28"/>
          <w:szCs w:val="28"/>
        </w:rPr>
        <w:t>磅。</w:t>
      </w:r>
    </w:p>
    <w:p w14:paraId="0C2C5109" w14:textId="77777777" w:rsidR="0082373A" w:rsidRDefault="0082373A">
      <w:pPr>
        <w:pStyle w:val="a3"/>
      </w:pPr>
    </w:p>
    <w:p w14:paraId="676B3677" w14:textId="77777777" w:rsidR="0082373A" w:rsidRDefault="0082373A">
      <w:pPr>
        <w:pStyle w:val="a3"/>
      </w:pPr>
    </w:p>
    <w:p w14:paraId="610B3C45" w14:textId="77777777" w:rsidR="0082373A" w:rsidRDefault="0082373A">
      <w:pPr>
        <w:pStyle w:val="a3"/>
      </w:pPr>
    </w:p>
  </w:comment>
  <w:comment w:id="16" w:author="tclsevers" w:date="2018-06-12T16:53:00Z" w:initials="t">
    <w:p w14:paraId="0A23396B" w14:textId="77777777" w:rsidR="0082373A" w:rsidRDefault="001653AD">
      <w:pPr>
        <w:wordWrap w:val="0"/>
        <w:adjustRightInd w:val="0"/>
        <w:snapToGrid w:val="0"/>
        <w:spacing w:line="380" w:lineRule="exact"/>
        <w:ind w:firstLineChars="200" w:firstLine="560"/>
      </w:pPr>
      <w:r>
        <w:rPr>
          <w:rFonts w:ascii="宋体" w:hAnsi="宋体" w:cs="宋体"/>
          <w:bCs/>
          <w:kern w:val="0"/>
          <w:sz w:val="28"/>
          <w:szCs w:val="28"/>
        </w:rPr>
        <w:t>正文中引用文献的标示应</w:t>
      </w:r>
      <w:r>
        <w:rPr>
          <w:rFonts w:ascii="宋体" w:hAnsi="宋体" w:cs="宋体" w:hint="eastAsia"/>
          <w:bCs/>
          <w:kern w:val="0"/>
          <w:sz w:val="28"/>
          <w:szCs w:val="28"/>
        </w:rPr>
        <w:t>按顺序标注，同一篇文章只用一个序号，将序号置于方括号内如</w:t>
      </w:r>
      <w:r>
        <w:rPr>
          <w:rFonts w:ascii="宋体" w:hAnsi="宋体" w:cs="宋体" w:hint="eastAsia"/>
          <w:bCs/>
          <w:kern w:val="0"/>
          <w:sz w:val="28"/>
          <w:szCs w:val="28"/>
        </w:rPr>
        <w:t>[1]</w:t>
      </w:r>
      <w:r>
        <w:rPr>
          <w:rFonts w:ascii="宋体" w:hAnsi="宋体" w:cs="宋体" w:hint="eastAsia"/>
          <w:bCs/>
          <w:kern w:val="0"/>
          <w:sz w:val="28"/>
          <w:szCs w:val="28"/>
        </w:rPr>
        <w:t>、</w:t>
      </w:r>
      <w:r>
        <w:rPr>
          <w:rFonts w:ascii="宋体" w:hAnsi="宋体" w:cs="宋体" w:hint="eastAsia"/>
          <w:bCs/>
          <w:kern w:val="0"/>
          <w:sz w:val="28"/>
          <w:szCs w:val="28"/>
        </w:rPr>
        <w:t>[2]</w:t>
      </w:r>
      <w:r>
        <w:rPr>
          <w:rFonts w:ascii="宋体" w:hAnsi="宋体" w:cs="宋体" w:hint="eastAsia"/>
          <w:bCs/>
          <w:kern w:val="0"/>
          <w:sz w:val="28"/>
          <w:szCs w:val="28"/>
        </w:rPr>
        <w:t>…标注，</w:t>
      </w:r>
      <w:r>
        <w:rPr>
          <w:rFonts w:ascii="宋体" w:hAnsi="宋体" w:cs="宋体"/>
          <w:bCs/>
          <w:kern w:val="0"/>
          <w:sz w:val="28"/>
          <w:szCs w:val="28"/>
        </w:rPr>
        <w:t>置于所引内容最后一个字的右上角</w:t>
      </w:r>
      <w:r>
        <w:rPr>
          <w:rFonts w:ascii="宋体" w:hAnsi="宋体" w:cs="宋体" w:hint="eastAsia"/>
          <w:bCs/>
          <w:kern w:val="0"/>
          <w:sz w:val="28"/>
          <w:szCs w:val="28"/>
        </w:rPr>
        <w:t>。</w:t>
      </w:r>
      <w:r>
        <w:rPr>
          <w:rFonts w:ascii="宋体" w:hAnsi="宋体" w:cs="宋体"/>
          <w:bCs/>
          <w:kern w:val="0"/>
          <w:sz w:val="28"/>
          <w:szCs w:val="28"/>
        </w:rPr>
        <w:t>引用单篇文献时，如</w:t>
      </w:r>
      <w:r>
        <w:rPr>
          <w:rFonts w:ascii="宋体" w:hAnsi="宋体" w:cs="宋体" w:hint="eastAsia"/>
          <w:bCs/>
          <w:kern w:val="0"/>
          <w:sz w:val="28"/>
          <w:szCs w:val="28"/>
        </w:rPr>
        <w:t>计算机技术</w:t>
      </w:r>
      <w:r>
        <w:rPr>
          <w:rFonts w:ascii="宋体" w:hAnsi="宋体" w:cs="宋体"/>
          <w:bCs/>
          <w:kern w:val="0"/>
          <w:sz w:val="28"/>
          <w:szCs w:val="28"/>
          <w:vertAlign w:val="superscript"/>
        </w:rPr>
        <w:t>[1]</w:t>
      </w:r>
      <w:r>
        <w:rPr>
          <w:rFonts w:ascii="宋体" w:hAnsi="宋体" w:cs="宋体" w:hint="eastAsia"/>
          <w:bCs/>
          <w:kern w:val="0"/>
          <w:sz w:val="28"/>
          <w:szCs w:val="28"/>
        </w:rPr>
        <w:t>；</w:t>
      </w:r>
      <w:r>
        <w:rPr>
          <w:rFonts w:ascii="宋体" w:hAnsi="宋体" w:cs="宋体"/>
          <w:bCs/>
          <w:kern w:val="0"/>
          <w:sz w:val="28"/>
          <w:szCs w:val="28"/>
        </w:rPr>
        <w:t>同一处引用多篇文献时，如</w:t>
      </w:r>
      <w:r>
        <w:rPr>
          <w:rFonts w:ascii="宋体" w:hAnsi="宋体" w:cs="宋体" w:hint="eastAsia"/>
          <w:bCs/>
          <w:kern w:val="0"/>
          <w:sz w:val="28"/>
          <w:szCs w:val="28"/>
        </w:rPr>
        <w:t>计算机技术</w:t>
      </w:r>
      <w:r>
        <w:rPr>
          <w:rFonts w:ascii="宋体" w:hAnsi="宋体" w:cs="宋体"/>
          <w:bCs/>
          <w:kern w:val="0"/>
          <w:sz w:val="28"/>
          <w:szCs w:val="28"/>
          <w:vertAlign w:val="superscript"/>
        </w:rPr>
        <w:t>[</w:t>
      </w:r>
      <w:r>
        <w:rPr>
          <w:rFonts w:ascii="宋体" w:hAnsi="宋体" w:cs="宋体" w:hint="eastAsia"/>
          <w:bCs/>
          <w:kern w:val="0"/>
          <w:sz w:val="28"/>
          <w:szCs w:val="28"/>
          <w:vertAlign w:val="superscript"/>
        </w:rPr>
        <w:t>7,9</w:t>
      </w:r>
      <w:r>
        <w:rPr>
          <w:rFonts w:ascii="宋体" w:hAnsi="宋体" w:cs="宋体"/>
          <w:bCs/>
          <w:kern w:val="0"/>
          <w:sz w:val="28"/>
          <w:szCs w:val="28"/>
          <w:vertAlign w:val="superscript"/>
        </w:rPr>
        <w:t>]</w:t>
      </w:r>
      <w:r>
        <w:rPr>
          <w:rFonts w:ascii="宋体" w:hAnsi="宋体" w:cs="宋体" w:hint="eastAsia"/>
          <w:bCs/>
          <w:kern w:val="0"/>
          <w:sz w:val="28"/>
          <w:szCs w:val="28"/>
        </w:rPr>
        <w:t>,</w:t>
      </w:r>
      <w:r>
        <w:rPr>
          <w:rFonts w:ascii="宋体" w:hAnsi="宋体" w:cs="宋体"/>
          <w:bCs/>
          <w:kern w:val="0"/>
          <w:sz w:val="28"/>
          <w:szCs w:val="28"/>
        </w:rPr>
        <w:t>序号连续，可标注起</w:t>
      </w:r>
      <w:r>
        <w:rPr>
          <w:rFonts w:ascii="宋体" w:hAnsi="宋体" w:cs="宋体" w:hint="eastAsia"/>
          <w:bCs/>
          <w:kern w:val="0"/>
          <w:sz w:val="28"/>
          <w:szCs w:val="28"/>
        </w:rPr>
        <w:t>止</w:t>
      </w:r>
      <w:r>
        <w:rPr>
          <w:rFonts w:ascii="宋体" w:hAnsi="宋体" w:cs="宋体"/>
          <w:bCs/>
          <w:kern w:val="0"/>
          <w:sz w:val="28"/>
          <w:szCs w:val="28"/>
        </w:rPr>
        <w:t>序号</w:t>
      </w:r>
      <w:r>
        <w:rPr>
          <w:rFonts w:ascii="宋体" w:hAnsi="宋体" w:cs="宋体" w:hint="eastAsia"/>
          <w:bCs/>
          <w:kern w:val="0"/>
          <w:sz w:val="28"/>
          <w:szCs w:val="28"/>
        </w:rPr>
        <w:t>，</w:t>
      </w:r>
      <w:r>
        <w:rPr>
          <w:rFonts w:ascii="宋体" w:hAnsi="宋体" w:cs="宋体"/>
          <w:bCs/>
          <w:kern w:val="0"/>
          <w:sz w:val="28"/>
          <w:szCs w:val="28"/>
        </w:rPr>
        <w:t>如多种数学模型</w:t>
      </w:r>
      <w:r>
        <w:rPr>
          <w:rFonts w:ascii="宋体" w:hAnsi="宋体" w:cs="宋体"/>
          <w:bCs/>
          <w:kern w:val="0"/>
          <w:sz w:val="28"/>
          <w:szCs w:val="28"/>
          <w:vertAlign w:val="superscript"/>
        </w:rPr>
        <w:t>[11-1</w:t>
      </w:r>
      <w:r>
        <w:rPr>
          <w:rFonts w:ascii="宋体" w:hAnsi="宋体" w:cs="宋体" w:hint="eastAsia"/>
          <w:bCs/>
          <w:kern w:val="0"/>
          <w:sz w:val="28"/>
          <w:szCs w:val="28"/>
          <w:vertAlign w:val="superscript"/>
        </w:rPr>
        <w:t>6</w:t>
      </w:r>
      <w:r>
        <w:rPr>
          <w:rFonts w:ascii="宋体" w:hAnsi="宋体" w:cs="宋体"/>
          <w:bCs/>
          <w:kern w:val="0"/>
          <w:sz w:val="28"/>
          <w:szCs w:val="28"/>
          <w:vertAlign w:val="superscript"/>
        </w:rPr>
        <w:t>]</w:t>
      </w:r>
      <w:r>
        <w:rPr>
          <w:rFonts w:ascii="宋体" w:hAnsi="宋体" w:cs="宋体"/>
          <w:bCs/>
          <w:kern w:val="0"/>
          <w:sz w:val="28"/>
          <w:szCs w:val="28"/>
        </w:rPr>
        <w:t>…</w:t>
      </w:r>
      <w:r>
        <w:rPr>
          <w:rFonts w:ascii="宋体" w:hAnsi="宋体" w:cs="宋体" w:hint="eastAsia"/>
          <w:bCs/>
          <w:kern w:val="0"/>
          <w:sz w:val="28"/>
          <w:szCs w:val="28"/>
        </w:rPr>
        <w:t>；</w:t>
      </w:r>
      <w:r>
        <w:rPr>
          <w:rFonts w:ascii="宋体" w:hAnsi="宋体" w:cs="宋体"/>
          <w:bCs/>
          <w:kern w:val="0"/>
          <w:sz w:val="28"/>
          <w:szCs w:val="28"/>
        </w:rPr>
        <w:t>当参考文献为文中直</w:t>
      </w:r>
      <w:proofErr w:type="gramStart"/>
      <w:r>
        <w:rPr>
          <w:rFonts w:ascii="宋体" w:hAnsi="宋体" w:cs="宋体"/>
          <w:bCs/>
          <w:kern w:val="0"/>
          <w:sz w:val="28"/>
          <w:szCs w:val="28"/>
        </w:rPr>
        <w:t>接说明</w:t>
      </w:r>
      <w:proofErr w:type="gramEnd"/>
      <w:r>
        <w:rPr>
          <w:rFonts w:ascii="宋体" w:hAnsi="宋体" w:cs="宋体"/>
          <w:bCs/>
          <w:kern w:val="0"/>
          <w:sz w:val="28"/>
          <w:szCs w:val="28"/>
        </w:rPr>
        <w:t>时，则与正文排齐，如由文献</w:t>
      </w:r>
      <w:r>
        <w:rPr>
          <w:rFonts w:ascii="宋体" w:hAnsi="宋体" w:cs="宋体"/>
          <w:bCs/>
          <w:kern w:val="0"/>
          <w:sz w:val="28"/>
          <w:szCs w:val="28"/>
        </w:rPr>
        <w:t>[8,10-13]</w:t>
      </w:r>
      <w:r>
        <w:rPr>
          <w:rFonts w:ascii="宋体" w:hAnsi="宋体" w:cs="宋体"/>
          <w:bCs/>
          <w:kern w:val="0"/>
          <w:sz w:val="28"/>
          <w:szCs w:val="28"/>
        </w:rPr>
        <w:t>可知。</w:t>
      </w:r>
    </w:p>
  </w:comment>
  <w:comment w:id="17" w:author="tclsevers" w:date="2018-06-12T16:32:00Z" w:initials="t">
    <w:p w14:paraId="409440A5" w14:textId="77777777" w:rsidR="0082373A" w:rsidRDefault="001653AD">
      <w:pPr>
        <w:wordWrap w:val="0"/>
        <w:adjustRightInd w:val="0"/>
        <w:snapToGrid w:val="0"/>
        <w:spacing w:line="300" w:lineRule="exact"/>
        <w:ind w:firstLineChars="200" w:firstLine="560"/>
      </w:pPr>
      <w:r>
        <w:rPr>
          <w:rFonts w:ascii="宋体" w:hAnsi="宋体" w:cs="宋体" w:hint="eastAsia"/>
          <w:bCs/>
          <w:kern w:val="0"/>
          <w:sz w:val="28"/>
          <w:szCs w:val="28"/>
        </w:rPr>
        <w:t>正文段落的文字采用小四号宋体，两端对齐，段落首行左缩进</w:t>
      </w:r>
      <w:r>
        <w:rPr>
          <w:rFonts w:ascii="宋体" w:hAnsi="宋体" w:cs="宋体" w:hint="eastAsia"/>
          <w:bCs/>
          <w:kern w:val="0"/>
          <w:sz w:val="28"/>
          <w:szCs w:val="28"/>
        </w:rPr>
        <w:t>2</w:t>
      </w:r>
      <w:r>
        <w:rPr>
          <w:rFonts w:ascii="宋体" w:hAnsi="宋体" w:cs="宋体" w:hint="eastAsia"/>
          <w:bCs/>
          <w:kern w:val="0"/>
          <w:sz w:val="28"/>
          <w:szCs w:val="28"/>
        </w:rPr>
        <w:t>个汉字符号，字间距为标准，行距为固定值</w:t>
      </w:r>
      <w:r>
        <w:rPr>
          <w:rFonts w:ascii="宋体" w:hAnsi="宋体" w:cs="宋体" w:hint="eastAsia"/>
          <w:bCs/>
          <w:kern w:val="0"/>
          <w:sz w:val="28"/>
          <w:szCs w:val="28"/>
        </w:rPr>
        <w:t>20</w:t>
      </w:r>
      <w:r>
        <w:rPr>
          <w:rFonts w:ascii="宋体" w:hAnsi="宋体" w:cs="宋体" w:hint="eastAsia"/>
          <w:bCs/>
          <w:kern w:val="0"/>
          <w:sz w:val="28"/>
          <w:szCs w:val="28"/>
        </w:rPr>
        <w:t>磅。段落中有数学表达式时，可根据表达需要设置该段的行距。</w:t>
      </w:r>
    </w:p>
  </w:comment>
  <w:comment w:id="18" w:author="tclsevers" w:date="2018-06-12T16:32:00Z" w:initials="t">
    <w:p w14:paraId="569F3E13" w14:textId="77777777" w:rsidR="0082373A" w:rsidRDefault="001653AD">
      <w:pPr>
        <w:pStyle w:val="a3"/>
      </w:pPr>
      <w:proofErr w:type="gramStart"/>
      <w:r>
        <w:rPr>
          <w:rFonts w:ascii="宋体" w:hAnsi="宋体" w:cs="宋体" w:hint="eastAsia"/>
          <w:bCs/>
          <w:kern w:val="0"/>
          <w:sz w:val="28"/>
          <w:szCs w:val="28"/>
        </w:rPr>
        <w:t>图序与</w:t>
      </w:r>
      <w:proofErr w:type="gramEnd"/>
      <w:r>
        <w:rPr>
          <w:rFonts w:ascii="宋体" w:hAnsi="宋体" w:cs="宋体" w:hint="eastAsia"/>
          <w:bCs/>
          <w:kern w:val="0"/>
          <w:sz w:val="28"/>
          <w:szCs w:val="28"/>
        </w:rPr>
        <w:t>图名置于图的下方，采用五号宋体居中书写，</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6</w:t>
      </w:r>
      <w:r>
        <w:rPr>
          <w:rFonts w:ascii="宋体" w:hAnsi="宋体" w:cs="宋体" w:hint="eastAsia"/>
          <w:bCs/>
          <w:kern w:val="0"/>
          <w:sz w:val="28"/>
          <w:szCs w:val="28"/>
        </w:rPr>
        <w:t>磅，段后空</w:t>
      </w:r>
      <w:r>
        <w:rPr>
          <w:rFonts w:ascii="宋体" w:hAnsi="宋体" w:cs="宋体" w:hint="eastAsia"/>
          <w:bCs/>
          <w:kern w:val="0"/>
          <w:sz w:val="28"/>
          <w:szCs w:val="28"/>
        </w:rPr>
        <w:t>12</w:t>
      </w:r>
      <w:r>
        <w:rPr>
          <w:rFonts w:ascii="宋体" w:hAnsi="宋体" w:cs="宋体" w:hint="eastAsia"/>
          <w:bCs/>
          <w:kern w:val="0"/>
          <w:sz w:val="28"/>
          <w:szCs w:val="28"/>
        </w:rPr>
        <w:t>磅，行距为单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图序与</w:t>
      </w:r>
      <w:proofErr w:type="gramEnd"/>
      <w:r>
        <w:rPr>
          <w:rFonts w:ascii="宋体" w:hAnsi="宋体" w:cs="宋体" w:hint="eastAsia"/>
          <w:bCs/>
          <w:kern w:val="0"/>
          <w:sz w:val="28"/>
          <w:szCs w:val="28"/>
        </w:rPr>
        <w:t>图名文字之间空一个汉字宽度。图中</w:t>
      </w:r>
      <w:r>
        <w:rPr>
          <w:rFonts w:ascii="宋体" w:hAnsi="宋体" w:cs="宋体"/>
          <w:bCs/>
          <w:kern w:val="0"/>
          <w:sz w:val="28"/>
          <w:szCs w:val="28"/>
        </w:rPr>
        <w:t>的标注用小五号宋体字。</w:t>
      </w:r>
    </w:p>
  </w:comment>
  <w:comment w:id="19" w:author="tclsevers" w:date="2018-06-12T22:34:00Z" w:initials="t">
    <w:p w14:paraId="7FD67F15" w14:textId="77777777" w:rsidR="0082373A" w:rsidRDefault="001653AD">
      <w:pPr>
        <w:wordWrap w:val="0"/>
        <w:adjustRightInd w:val="0"/>
        <w:snapToGrid w:val="0"/>
        <w:spacing w:line="520" w:lineRule="exact"/>
        <w:ind w:firstLineChars="200" w:firstLine="480"/>
      </w:pPr>
      <w:r>
        <w:rPr>
          <w:rFonts w:ascii="宋体" w:hAnsi="宋体" w:hint="eastAsia"/>
          <w:sz w:val="24"/>
        </w:rPr>
        <w:t>公式</w:t>
      </w:r>
      <w:r>
        <w:rPr>
          <w:rFonts w:ascii="宋体" w:hAnsi="宋体"/>
          <w:sz w:val="24"/>
        </w:rPr>
        <w:t>按顺序编排</w:t>
      </w:r>
      <w:r>
        <w:rPr>
          <w:rFonts w:ascii="宋体" w:hAnsi="宋体"/>
          <w:sz w:val="24"/>
        </w:rPr>
        <w:t>,</w:t>
      </w:r>
      <w:r>
        <w:rPr>
          <w:rFonts w:ascii="宋体" w:hAnsi="宋体"/>
          <w:sz w:val="24"/>
        </w:rPr>
        <w:t>如式</w:t>
      </w:r>
      <w:r>
        <w:rPr>
          <w:rFonts w:ascii="宋体" w:hAnsi="宋体" w:hint="eastAsia"/>
          <w:sz w:val="24"/>
        </w:rPr>
        <w:t>(</w:t>
      </w:r>
      <w:r>
        <w:rPr>
          <w:rFonts w:ascii="宋体" w:hAnsi="宋体"/>
          <w:sz w:val="24"/>
        </w:rPr>
        <w:t>2-</w:t>
      </w:r>
      <w:r>
        <w:rPr>
          <w:rFonts w:ascii="宋体" w:hAnsi="宋体"/>
          <w:sz w:val="24"/>
        </w:rPr>
        <w:t>1</w:t>
      </w:r>
      <w:r>
        <w:rPr>
          <w:rFonts w:ascii="宋体" w:hAnsi="宋体" w:hint="eastAsia"/>
          <w:sz w:val="24"/>
        </w:rPr>
        <w:t>)</w:t>
      </w:r>
      <w:r>
        <w:rPr>
          <w:rFonts w:ascii="宋体" w:hAnsi="宋体" w:hint="eastAsia"/>
          <w:sz w:val="24"/>
        </w:rPr>
        <w:t>表示该</w:t>
      </w:r>
      <w:r>
        <w:rPr>
          <w:rFonts w:ascii="宋体" w:hAnsi="宋体"/>
          <w:sz w:val="24"/>
        </w:rPr>
        <w:t>表达式</w:t>
      </w:r>
      <w:r>
        <w:rPr>
          <w:rFonts w:ascii="宋体" w:hAnsi="宋体" w:hint="eastAsia"/>
          <w:sz w:val="24"/>
        </w:rPr>
        <w:t>为</w:t>
      </w:r>
      <w:r>
        <w:rPr>
          <w:rFonts w:ascii="宋体" w:hAnsi="宋体"/>
          <w:sz w:val="24"/>
        </w:rPr>
        <w:t>第</w:t>
      </w:r>
      <w:r>
        <w:rPr>
          <w:rFonts w:ascii="宋体" w:hAnsi="宋体" w:hint="eastAsia"/>
          <w:sz w:val="24"/>
        </w:rPr>
        <w:t>二部分</w:t>
      </w:r>
      <w:r>
        <w:rPr>
          <w:rFonts w:ascii="宋体" w:hAnsi="宋体"/>
          <w:sz w:val="24"/>
        </w:rPr>
        <w:t>的第一个表达式</w:t>
      </w:r>
      <w:r>
        <w:rPr>
          <w:rFonts w:ascii="宋体" w:hAnsi="宋体"/>
          <w:sz w:val="24"/>
        </w:rPr>
        <w:t>,</w:t>
      </w:r>
      <w:r>
        <w:rPr>
          <w:rFonts w:ascii="宋体" w:hAnsi="宋体"/>
          <w:sz w:val="24"/>
        </w:rPr>
        <w:t>其余类推</w:t>
      </w:r>
      <w:r>
        <w:rPr>
          <w:rFonts w:ascii="宋体" w:hAnsi="宋体" w:hint="eastAsia"/>
          <w:sz w:val="24"/>
        </w:rPr>
        <w:t>。</w:t>
      </w:r>
      <w:r>
        <w:rPr>
          <w:rFonts w:ascii="宋体" w:hAnsi="宋体" w:cs="宋体" w:hint="eastAsia"/>
          <w:bCs/>
          <w:kern w:val="0"/>
          <w:sz w:val="28"/>
          <w:szCs w:val="28"/>
        </w:rPr>
        <w:t>可根据表达需要设置该部分的行距。表达式应有序号，序号用括号</w:t>
      </w:r>
      <w:proofErr w:type="gramStart"/>
      <w:r>
        <w:rPr>
          <w:rFonts w:ascii="宋体" w:hAnsi="宋体" w:cs="宋体" w:hint="eastAsia"/>
          <w:bCs/>
          <w:kern w:val="0"/>
          <w:sz w:val="28"/>
          <w:szCs w:val="28"/>
        </w:rPr>
        <w:t>括</w:t>
      </w:r>
      <w:proofErr w:type="gramEnd"/>
      <w:r>
        <w:rPr>
          <w:rFonts w:ascii="宋体" w:hAnsi="宋体" w:cs="宋体" w:hint="eastAsia"/>
          <w:bCs/>
          <w:kern w:val="0"/>
          <w:sz w:val="28"/>
          <w:szCs w:val="28"/>
        </w:rPr>
        <w:t>起来置于表达式右边行末。表达式行的行距为单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6</w:t>
      </w:r>
      <w:r>
        <w:rPr>
          <w:rFonts w:ascii="宋体" w:hAnsi="宋体" w:cs="宋体" w:hint="eastAsia"/>
          <w:bCs/>
          <w:kern w:val="0"/>
          <w:sz w:val="28"/>
          <w:szCs w:val="28"/>
        </w:rPr>
        <w:t>磅，段后空</w:t>
      </w:r>
      <w:r>
        <w:rPr>
          <w:rFonts w:ascii="宋体" w:hAnsi="宋体" w:cs="宋体" w:hint="eastAsia"/>
          <w:bCs/>
          <w:kern w:val="0"/>
          <w:sz w:val="28"/>
          <w:szCs w:val="28"/>
        </w:rPr>
        <w:t>6</w:t>
      </w:r>
      <w:r>
        <w:rPr>
          <w:rFonts w:ascii="宋体" w:hAnsi="宋体" w:cs="宋体" w:hint="eastAsia"/>
          <w:bCs/>
          <w:kern w:val="0"/>
          <w:sz w:val="28"/>
          <w:szCs w:val="28"/>
        </w:rPr>
        <w:t>磅。当表达式不是独立成行书写时，有表达式的段落的行距为单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3</w:t>
      </w:r>
      <w:r>
        <w:rPr>
          <w:rFonts w:ascii="宋体" w:hAnsi="宋体" w:cs="宋体" w:hint="eastAsia"/>
          <w:bCs/>
          <w:kern w:val="0"/>
          <w:sz w:val="28"/>
          <w:szCs w:val="28"/>
        </w:rPr>
        <w:t>磅，段后空</w:t>
      </w:r>
      <w:r>
        <w:rPr>
          <w:rFonts w:ascii="宋体" w:hAnsi="宋体" w:cs="宋体" w:hint="eastAsia"/>
          <w:bCs/>
          <w:kern w:val="0"/>
          <w:sz w:val="28"/>
          <w:szCs w:val="28"/>
        </w:rPr>
        <w:t>3</w:t>
      </w:r>
      <w:r>
        <w:rPr>
          <w:rFonts w:ascii="宋体" w:hAnsi="宋体" w:cs="宋体" w:hint="eastAsia"/>
          <w:bCs/>
          <w:kern w:val="0"/>
          <w:sz w:val="28"/>
          <w:szCs w:val="28"/>
        </w:rPr>
        <w:t>磅。</w:t>
      </w:r>
    </w:p>
    <w:p w14:paraId="76F35DD8" w14:textId="77777777" w:rsidR="0082373A" w:rsidRDefault="0082373A">
      <w:pPr>
        <w:wordWrap w:val="0"/>
        <w:adjustRightInd w:val="0"/>
        <w:snapToGrid w:val="0"/>
        <w:spacing w:line="520" w:lineRule="exact"/>
        <w:ind w:firstLineChars="200" w:firstLine="420"/>
      </w:pPr>
    </w:p>
  </w:comment>
  <w:comment w:id="20" w:author="tclsevers" w:date="2018-06-12T16:32:00Z" w:initials="t">
    <w:p w14:paraId="2B23566A" w14:textId="77777777" w:rsidR="0082373A" w:rsidRDefault="001653AD">
      <w:pPr>
        <w:pStyle w:val="a3"/>
        <w:adjustRightInd w:val="0"/>
        <w:snapToGrid w:val="0"/>
      </w:pPr>
      <w:r>
        <w:rPr>
          <w:rFonts w:ascii="宋体" w:hAnsi="宋体"/>
          <w:sz w:val="24"/>
        </w:rPr>
        <w:t>每个表格</w:t>
      </w:r>
      <w:r>
        <w:rPr>
          <w:rFonts w:ascii="宋体" w:hAnsi="宋体" w:hint="eastAsia"/>
          <w:sz w:val="24"/>
        </w:rPr>
        <w:t>按在全文出现的顺序以阿拉伯数字编号</w:t>
      </w:r>
      <w:r>
        <w:rPr>
          <w:rFonts w:ascii="宋体" w:hAnsi="宋体" w:hint="eastAsia"/>
          <w:sz w:val="24"/>
        </w:rPr>
        <w:t>,</w:t>
      </w:r>
      <w:proofErr w:type="gramStart"/>
      <w:r>
        <w:rPr>
          <w:rFonts w:ascii="宋体" w:hAnsi="宋体" w:cs="宋体" w:hint="eastAsia"/>
          <w:bCs/>
          <w:kern w:val="0"/>
          <w:sz w:val="28"/>
          <w:szCs w:val="28"/>
        </w:rPr>
        <w:t>表序与</w:t>
      </w:r>
      <w:proofErr w:type="gramEnd"/>
      <w:r>
        <w:rPr>
          <w:rFonts w:ascii="宋体" w:hAnsi="宋体" w:cs="宋体" w:hint="eastAsia"/>
          <w:bCs/>
          <w:kern w:val="0"/>
          <w:sz w:val="28"/>
          <w:szCs w:val="28"/>
        </w:rPr>
        <w:t>表名置于表的上方，采用宋体五号字居中书写，</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12</w:t>
      </w:r>
      <w:r>
        <w:rPr>
          <w:rFonts w:ascii="宋体" w:hAnsi="宋体" w:cs="宋体" w:hint="eastAsia"/>
          <w:bCs/>
          <w:kern w:val="0"/>
          <w:sz w:val="28"/>
          <w:szCs w:val="28"/>
        </w:rPr>
        <w:t>磅，段后空</w:t>
      </w:r>
      <w:r>
        <w:rPr>
          <w:rFonts w:ascii="宋体" w:hAnsi="宋体" w:cs="宋体" w:hint="eastAsia"/>
          <w:bCs/>
          <w:kern w:val="0"/>
          <w:sz w:val="28"/>
          <w:szCs w:val="28"/>
        </w:rPr>
        <w:t>6</w:t>
      </w:r>
      <w:r>
        <w:rPr>
          <w:rFonts w:ascii="宋体" w:hAnsi="宋体" w:cs="宋体" w:hint="eastAsia"/>
          <w:bCs/>
          <w:kern w:val="0"/>
          <w:sz w:val="28"/>
          <w:szCs w:val="28"/>
        </w:rPr>
        <w:t>磅，行距为单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表序与</w:t>
      </w:r>
      <w:proofErr w:type="gramEnd"/>
      <w:r>
        <w:rPr>
          <w:rFonts w:ascii="宋体" w:hAnsi="宋体" w:cs="宋体" w:hint="eastAsia"/>
          <w:bCs/>
          <w:kern w:val="0"/>
          <w:sz w:val="28"/>
          <w:szCs w:val="28"/>
        </w:rPr>
        <w:t>表名之间空一个汉字符。当表格较大，可以“续表”的形式另页打印，如续表</w:t>
      </w:r>
      <w:r>
        <w:rPr>
          <w:rFonts w:ascii="宋体" w:hAnsi="宋体" w:cs="宋体" w:hint="eastAsia"/>
          <w:bCs/>
          <w:kern w:val="0"/>
          <w:sz w:val="28"/>
          <w:szCs w:val="28"/>
        </w:rPr>
        <w:t>2.1 xxx</w:t>
      </w:r>
    </w:p>
    <w:p w14:paraId="78B5394F" w14:textId="77777777" w:rsidR="0082373A" w:rsidRDefault="001653AD">
      <w:pPr>
        <w:pStyle w:val="a3"/>
        <w:adjustRightInd w:val="0"/>
        <w:snapToGrid w:val="0"/>
      </w:pPr>
      <w:r>
        <w:rPr>
          <w:rFonts w:ascii="宋体" w:hAnsi="宋体" w:cs="宋体" w:hint="eastAsia"/>
          <w:bCs/>
          <w:kern w:val="0"/>
          <w:sz w:val="28"/>
          <w:szCs w:val="28"/>
        </w:rPr>
        <w:t>表格一般采用三</w:t>
      </w:r>
      <w:r>
        <w:rPr>
          <w:rFonts w:ascii="宋体" w:hAnsi="宋体" w:cs="宋体" w:hint="eastAsia"/>
          <w:bCs/>
          <w:kern w:val="0"/>
          <w:sz w:val="28"/>
          <w:szCs w:val="28"/>
        </w:rPr>
        <w:t>线表，文字采用五号宋体书写，单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3</w:t>
      </w:r>
      <w:r>
        <w:rPr>
          <w:rFonts w:ascii="宋体" w:hAnsi="宋体" w:cs="宋体" w:hint="eastAsia"/>
          <w:bCs/>
          <w:kern w:val="0"/>
          <w:sz w:val="28"/>
          <w:szCs w:val="28"/>
        </w:rPr>
        <w:t>磅，段后空</w:t>
      </w:r>
      <w:r>
        <w:rPr>
          <w:rFonts w:ascii="宋体" w:hAnsi="宋体" w:cs="宋体" w:hint="eastAsia"/>
          <w:bCs/>
          <w:kern w:val="0"/>
          <w:sz w:val="28"/>
          <w:szCs w:val="28"/>
        </w:rPr>
        <w:t>3</w:t>
      </w:r>
      <w:r>
        <w:rPr>
          <w:rFonts w:ascii="宋体" w:hAnsi="宋体" w:cs="宋体" w:hint="eastAsia"/>
          <w:bCs/>
          <w:kern w:val="0"/>
          <w:sz w:val="28"/>
          <w:szCs w:val="28"/>
        </w:rPr>
        <w:t>磅。</w:t>
      </w:r>
    </w:p>
  </w:comment>
  <w:comment w:id="43" w:author="tclsevers" w:date="2018-06-12T17:11:00Z" w:initials="t">
    <w:p w14:paraId="505B0FF3" w14:textId="77777777" w:rsidR="0082373A" w:rsidRDefault="001653AD">
      <w:pPr>
        <w:adjustRightInd w:val="0"/>
        <w:snapToGrid w:val="0"/>
        <w:ind w:firstLineChars="200" w:firstLine="560"/>
        <w:rPr>
          <w:rFonts w:ascii="宋体" w:hAnsi="宋体" w:cs="宋体"/>
          <w:bCs/>
          <w:kern w:val="0"/>
          <w:sz w:val="28"/>
          <w:szCs w:val="28"/>
        </w:rPr>
      </w:pPr>
      <w:r>
        <w:rPr>
          <w:rFonts w:ascii="宋体" w:hAnsi="宋体" w:cs="宋体" w:hint="eastAsia"/>
          <w:bCs/>
          <w:kern w:val="0"/>
          <w:sz w:val="28"/>
          <w:szCs w:val="28"/>
        </w:rPr>
        <w:t>采用顺序编码制依次列出参考文献，将序号置于方括号内，如</w:t>
      </w:r>
      <w:r>
        <w:rPr>
          <w:rFonts w:ascii="宋体" w:hAnsi="宋体" w:cs="宋体" w:hint="eastAsia"/>
          <w:bCs/>
          <w:kern w:val="0"/>
          <w:sz w:val="28"/>
          <w:szCs w:val="28"/>
        </w:rPr>
        <w:t>[1]</w:t>
      </w:r>
      <w:r>
        <w:rPr>
          <w:rFonts w:ascii="宋体" w:hAnsi="宋体" w:cs="宋体" w:hint="eastAsia"/>
          <w:bCs/>
          <w:kern w:val="0"/>
          <w:sz w:val="28"/>
          <w:szCs w:val="28"/>
        </w:rPr>
        <w:t>、</w:t>
      </w:r>
      <w:r>
        <w:rPr>
          <w:rFonts w:ascii="宋体" w:hAnsi="宋体" w:cs="宋体" w:hint="eastAsia"/>
          <w:bCs/>
          <w:kern w:val="0"/>
          <w:sz w:val="28"/>
          <w:szCs w:val="28"/>
        </w:rPr>
        <w:t>[2]</w:t>
      </w:r>
      <w:r>
        <w:rPr>
          <w:rFonts w:ascii="宋体" w:hAnsi="宋体" w:cs="宋体" w:hint="eastAsia"/>
          <w:bCs/>
          <w:kern w:val="0"/>
          <w:sz w:val="28"/>
          <w:szCs w:val="28"/>
        </w:rPr>
        <w:t>…。</w:t>
      </w:r>
    </w:p>
    <w:p w14:paraId="095E2969" w14:textId="77777777" w:rsidR="0082373A" w:rsidRDefault="001653AD">
      <w:pPr>
        <w:pStyle w:val="a3"/>
        <w:adjustRightInd w:val="0"/>
        <w:snapToGrid w:val="0"/>
        <w:rPr>
          <w:rFonts w:ascii="宋体" w:hAnsi="宋体" w:cs="宋体"/>
          <w:bCs/>
          <w:kern w:val="0"/>
          <w:sz w:val="28"/>
          <w:szCs w:val="28"/>
        </w:rPr>
      </w:pPr>
      <w:r>
        <w:rPr>
          <w:rFonts w:ascii="宋体" w:hAnsi="宋体" w:cs="宋体" w:hint="eastAsia"/>
          <w:bCs/>
          <w:kern w:val="0"/>
          <w:sz w:val="28"/>
          <w:szCs w:val="28"/>
        </w:rPr>
        <w:t xml:space="preserve"> </w:t>
      </w:r>
      <w:r>
        <w:rPr>
          <w:rFonts w:ascii="宋体" w:hAnsi="宋体" w:cs="宋体" w:hint="eastAsia"/>
          <w:bCs/>
          <w:kern w:val="0"/>
          <w:sz w:val="28"/>
          <w:szCs w:val="28"/>
        </w:rPr>
        <w:t>“参考文献”采用小三号黑体居中书写，单</w:t>
      </w:r>
      <w:proofErr w:type="gramStart"/>
      <w:r>
        <w:rPr>
          <w:rFonts w:ascii="宋体" w:hAnsi="宋体" w:cs="宋体" w:hint="eastAsia"/>
          <w:bCs/>
          <w:kern w:val="0"/>
          <w:sz w:val="28"/>
          <w:szCs w:val="28"/>
        </w:rPr>
        <w:t>倍</w:t>
      </w:r>
      <w:proofErr w:type="gramEnd"/>
      <w:r>
        <w:rPr>
          <w:rFonts w:ascii="宋体" w:hAnsi="宋体" w:cs="宋体" w:hint="eastAsia"/>
          <w:bCs/>
          <w:kern w:val="0"/>
          <w:sz w:val="28"/>
          <w:szCs w:val="28"/>
        </w:rPr>
        <w:t>行距，</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24</w:t>
      </w:r>
      <w:r>
        <w:rPr>
          <w:rFonts w:ascii="宋体" w:hAnsi="宋体" w:cs="宋体" w:hint="eastAsia"/>
          <w:bCs/>
          <w:kern w:val="0"/>
          <w:sz w:val="28"/>
          <w:szCs w:val="28"/>
        </w:rPr>
        <w:t>磅，段后空</w:t>
      </w:r>
      <w:r>
        <w:rPr>
          <w:rFonts w:ascii="宋体" w:hAnsi="宋体" w:cs="宋体" w:hint="eastAsia"/>
          <w:bCs/>
          <w:kern w:val="0"/>
          <w:sz w:val="28"/>
          <w:szCs w:val="28"/>
        </w:rPr>
        <w:t>18</w:t>
      </w:r>
      <w:r>
        <w:rPr>
          <w:rFonts w:ascii="宋体" w:hAnsi="宋体" w:cs="宋体" w:hint="eastAsia"/>
          <w:bCs/>
          <w:kern w:val="0"/>
          <w:sz w:val="28"/>
          <w:szCs w:val="28"/>
        </w:rPr>
        <w:t>磅。</w:t>
      </w:r>
    </w:p>
    <w:p w14:paraId="3E6E3A51" w14:textId="77777777" w:rsidR="0082373A" w:rsidRDefault="001653AD">
      <w:pPr>
        <w:pStyle w:val="a3"/>
        <w:adjustRightInd w:val="0"/>
        <w:snapToGrid w:val="0"/>
      </w:pPr>
      <w:r>
        <w:rPr>
          <w:rFonts w:ascii="宋体" w:hAnsi="宋体" w:cs="宋体" w:hint="eastAsia"/>
          <w:bCs/>
          <w:kern w:val="0"/>
          <w:sz w:val="28"/>
          <w:szCs w:val="28"/>
        </w:rPr>
        <w:t xml:space="preserve">     </w:t>
      </w:r>
      <w:r>
        <w:rPr>
          <w:rFonts w:ascii="宋体" w:hAnsi="宋体" w:cs="宋体" w:hint="eastAsia"/>
          <w:bCs/>
          <w:kern w:val="0"/>
          <w:sz w:val="28"/>
          <w:szCs w:val="28"/>
        </w:rPr>
        <w:t>参考文献的内容部分中文用五号宋体，英文用五号</w:t>
      </w:r>
      <w:r>
        <w:rPr>
          <w:rFonts w:ascii="宋体" w:hAnsi="宋体" w:cs="宋体" w:hint="eastAsia"/>
          <w:bCs/>
          <w:kern w:val="0"/>
          <w:sz w:val="28"/>
          <w:szCs w:val="28"/>
        </w:rPr>
        <w:t>Times New Roman</w:t>
      </w:r>
      <w:r>
        <w:rPr>
          <w:rFonts w:ascii="宋体" w:hAnsi="宋体" w:cs="宋体" w:hint="eastAsia"/>
          <w:bCs/>
          <w:kern w:val="0"/>
          <w:sz w:val="28"/>
          <w:szCs w:val="28"/>
        </w:rPr>
        <w:t>字体书写，序号与文字之间空一个汉字符。字间距为标准，行距为固定值</w:t>
      </w:r>
      <w:r>
        <w:rPr>
          <w:rFonts w:ascii="宋体" w:hAnsi="宋体" w:cs="宋体" w:hint="eastAsia"/>
          <w:bCs/>
          <w:kern w:val="0"/>
          <w:sz w:val="28"/>
          <w:szCs w:val="28"/>
        </w:rPr>
        <w:t>16</w:t>
      </w:r>
      <w:r>
        <w:rPr>
          <w:rFonts w:ascii="宋体" w:hAnsi="宋体" w:cs="宋体" w:hint="eastAsia"/>
          <w:bCs/>
          <w:kern w:val="0"/>
          <w:sz w:val="28"/>
          <w:szCs w:val="28"/>
        </w:rPr>
        <w:t>磅，</w:t>
      </w:r>
      <w:proofErr w:type="gramStart"/>
      <w:r>
        <w:rPr>
          <w:rFonts w:ascii="宋体" w:hAnsi="宋体" w:cs="宋体" w:hint="eastAsia"/>
          <w:bCs/>
          <w:kern w:val="0"/>
          <w:sz w:val="28"/>
          <w:szCs w:val="28"/>
        </w:rPr>
        <w:t>段前空</w:t>
      </w:r>
      <w:proofErr w:type="gramEnd"/>
      <w:r>
        <w:rPr>
          <w:rFonts w:ascii="宋体" w:hAnsi="宋体" w:cs="宋体" w:hint="eastAsia"/>
          <w:bCs/>
          <w:kern w:val="0"/>
          <w:sz w:val="28"/>
          <w:szCs w:val="28"/>
        </w:rPr>
        <w:t>3</w:t>
      </w:r>
      <w:r>
        <w:rPr>
          <w:rFonts w:ascii="宋体" w:hAnsi="宋体" w:cs="宋体" w:hint="eastAsia"/>
          <w:bCs/>
          <w:kern w:val="0"/>
          <w:sz w:val="28"/>
          <w:szCs w:val="28"/>
        </w:rPr>
        <w:t>磅，段后空</w:t>
      </w:r>
      <w:r>
        <w:rPr>
          <w:rFonts w:ascii="宋体" w:hAnsi="宋体" w:cs="宋体" w:hint="eastAsia"/>
          <w:bCs/>
          <w:kern w:val="0"/>
          <w:sz w:val="28"/>
          <w:szCs w:val="28"/>
        </w:rPr>
        <w:t>0</w:t>
      </w:r>
      <w:r>
        <w:rPr>
          <w:rFonts w:ascii="宋体" w:hAnsi="宋体" w:cs="宋体" w:hint="eastAsia"/>
          <w:bCs/>
          <w:kern w:val="0"/>
          <w:sz w:val="28"/>
          <w:szCs w:val="28"/>
        </w:rPr>
        <w:t>磅。</w:t>
      </w:r>
    </w:p>
  </w:comment>
  <w:comment w:id="47" w:author="tclsevers" w:date="2018-06-12T17:17:00Z" w:initials="t">
    <w:p w14:paraId="51F410EA" w14:textId="77777777" w:rsidR="0082373A" w:rsidRDefault="001653AD">
      <w:pPr>
        <w:pStyle w:val="a3"/>
      </w:pPr>
      <w:r>
        <w:rPr>
          <w:rFonts w:ascii="宋体" w:hAnsi="宋体" w:cs="宋体" w:hint="eastAsia"/>
          <w:bCs/>
          <w:sz w:val="28"/>
          <w:szCs w:val="28"/>
        </w:rPr>
        <w:t>“致谢”小三号黑体居中书写，单</w:t>
      </w:r>
      <w:proofErr w:type="gramStart"/>
      <w:r>
        <w:rPr>
          <w:rFonts w:ascii="宋体" w:hAnsi="宋体" w:cs="宋体" w:hint="eastAsia"/>
          <w:bCs/>
          <w:sz w:val="28"/>
          <w:szCs w:val="28"/>
        </w:rPr>
        <w:t>倍</w:t>
      </w:r>
      <w:proofErr w:type="gramEnd"/>
      <w:r>
        <w:rPr>
          <w:rFonts w:ascii="宋体" w:hAnsi="宋体" w:cs="宋体" w:hint="eastAsia"/>
          <w:bCs/>
          <w:sz w:val="28"/>
          <w:szCs w:val="28"/>
        </w:rPr>
        <w:t>行距，</w:t>
      </w:r>
      <w:proofErr w:type="gramStart"/>
      <w:r>
        <w:rPr>
          <w:rFonts w:ascii="宋体" w:hAnsi="宋体" w:cs="宋体" w:hint="eastAsia"/>
          <w:bCs/>
          <w:sz w:val="28"/>
          <w:szCs w:val="28"/>
        </w:rPr>
        <w:t>段前空</w:t>
      </w:r>
      <w:proofErr w:type="gramEnd"/>
      <w:r>
        <w:rPr>
          <w:rFonts w:ascii="宋体" w:hAnsi="宋体" w:cs="宋体" w:hint="eastAsia"/>
          <w:bCs/>
          <w:sz w:val="28"/>
          <w:szCs w:val="28"/>
        </w:rPr>
        <w:t>24</w:t>
      </w:r>
      <w:r>
        <w:rPr>
          <w:rFonts w:ascii="宋体" w:hAnsi="宋体" w:cs="宋体" w:hint="eastAsia"/>
          <w:bCs/>
          <w:sz w:val="28"/>
          <w:szCs w:val="28"/>
        </w:rPr>
        <w:t>磅，段后空</w:t>
      </w:r>
      <w:r>
        <w:rPr>
          <w:rFonts w:ascii="宋体" w:hAnsi="宋体" w:cs="宋体" w:hint="eastAsia"/>
          <w:bCs/>
          <w:sz w:val="28"/>
          <w:szCs w:val="28"/>
        </w:rPr>
        <w:t>18</w:t>
      </w:r>
      <w:r>
        <w:rPr>
          <w:rFonts w:ascii="宋体" w:hAnsi="宋体" w:cs="宋体" w:hint="eastAsia"/>
          <w:bCs/>
          <w:sz w:val="28"/>
          <w:szCs w:val="28"/>
        </w:rPr>
        <w:t>磅。</w:t>
      </w:r>
    </w:p>
  </w:comment>
  <w:comment w:id="48" w:author="tclsevers" w:date="2018-06-12T17:20:00Z" w:initials="t">
    <w:p w14:paraId="5E1C2689" w14:textId="77777777" w:rsidR="0082373A" w:rsidRDefault="001653AD">
      <w:pPr>
        <w:pStyle w:val="a3"/>
      </w:pPr>
      <w:r>
        <w:rPr>
          <w:rFonts w:ascii="宋体" w:hAnsi="宋体" w:cs="宋体" w:hint="eastAsia"/>
          <w:bCs/>
          <w:sz w:val="28"/>
          <w:szCs w:val="28"/>
        </w:rPr>
        <w:t>致谢内容采用小四号宋体，段落首行左缩进</w:t>
      </w:r>
      <w:r>
        <w:rPr>
          <w:rFonts w:ascii="宋体" w:hAnsi="宋体" w:cs="宋体" w:hint="eastAsia"/>
          <w:bCs/>
          <w:sz w:val="28"/>
          <w:szCs w:val="28"/>
        </w:rPr>
        <w:t>2</w:t>
      </w:r>
      <w:r>
        <w:rPr>
          <w:rFonts w:ascii="宋体" w:hAnsi="宋体" w:cs="宋体" w:hint="eastAsia"/>
          <w:bCs/>
          <w:sz w:val="28"/>
          <w:szCs w:val="28"/>
        </w:rPr>
        <w:t>个汉字符号，字间距为标准，行距为固定值</w:t>
      </w:r>
      <w:r>
        <w:rPr>
          <w:rFonts w:ascii="宋体" w:hAnsi="宋体" w:cs="宋体" w:hint="eastAsia"/>
          <w:bCs/>
          <w:sz w:val="28"/>
          <w:szCs w:val="28"/>
        </w:rPr>
        <w:t>20</w:t>
      </w:r>
      <w:r>
        <w:rPr>
          <w:rFonts w:ascii="宋体" w:hAnsi="宋体" w:cs="宋体" w:hint="eastAsia"/>
          <w:bCs/>
          <w:sz w:val="28"/>
          <w:szCs w:val="28"/>
        </w:rPr>
        <w:t>磅书写。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B3C45" w15:done="0"/>
  <w15:commentEx w15:paraId="0A23396B" w15:done="0"/>
  <w15:commentEx w15:paraId="409440A5" w15:done="0"/>
  <w15:commentEx w15:paraId="569F3E13" w15:done="0"/>
  <w15:commentEx w15:paraId="76F35DD8" w15:done="0"/>
  <w15:commentEx w15:paraId="78B5394F" w15:done="0"/>
  <w15:commentEx w15:paraId="3E6E3A51" w15:done="0"/>
  <w15:commentEx w15:paraId="51F410EA" w15:done="0"/>
  <w15:commentEx w15:paraId="5E1C26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B3C45" w16cid:durableId="222DE454"/>
  <w16cid:commentId w16cid:paraId="0A23396B" w16cid:durableId="222DE455"/>
  <w16cid:commentId w16cid:paraId="409440A5" w16cid:durableId="222DE456"/>
  <w16cid:commentId w16cid:paraId="569F3E13" w16cid:durableId="222DE457"/>
  <w16cid:commentId w16cid:paraId="76F35DD8" w16cid:durableId="222DE458"/>
  <w16cid:commentId w16cid:paraId="78B5394F" w16cid:durableId="222DE459"/>
  <w16cid:commentId w16cid:paraId="3E6E3A51" w16cid:durableId="222DE45A"/>
  <w16cid:commentId w16cid:paraId="51F410EA" w16cid:durableId="222DE45B"/>
  <w16cid:commentId w16cid:paraId="5E1C2689" w16cid:durableId="222DE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BAE46" w14:textId="77777777" w:rsidR="001653AD" w:rsidRDefault="001653AD">
      <w:r>
        <w:separator/>
      </w:r>
    </w:p>
  </w:endnote>
  <w:endnote w:type="continuationSeparator" w:id="0">
    <w:p w14:paraId="591FE02F" w14:textId="77777777" w:rsidR="001653AD" w:rsidRDefault="0016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299923"/>
    </w:sdtPr>
    <w:sdtEndPr/>
    <w:sdtContent>
      <w:p w14:paraId="2AD066DE" w14:textId="77777777" w:rsidR="0082373A" w:rsidRDefault="001653AD">
        <w:pPr>
          <w:pStyle w:val="a8"/>
          <w:jc w:val="center"/>
        </w:pPr>
      </w:p>
    </w:sdtContent>
  </w:sdt>
  <w:p w14:paraId="18070F0B" w14:textId="77777777" w:rsidR="0082373A" w:rsidRDefault="008237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6453C" w14:textId="77777777" w:rsidR="0082373A" w:rsidRDefault="0082373A">
    <w:pPr>
      <w:pStyle w:val="a8"/>
      <w:jc w:val="center"/>
    </w:pPr>
  </w:p>
  <w:p w14:paraId="7AEACB43" w14:textId="77777777" w:rsidR="0082373A" w:rsidRDefault="0082373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46B5B" w14:textId="77777777" w:rsidR="0082373A" w:rsidRDefault="001653AD">
    <w:pPr>
      <w:pStyle w:val="a8"/>
      <w:jc w:val="cen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58240" behindDoc="0" locked="0" layoutInCell="1" allowOverlap="1" wp14:anchorId="556FB6C0" wp14:editId="39C2BE0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A9287E" w14:textId="77777777" w:rsidR="0082373A" w:rsidRDefault="001653AD">
                          <w:pPr>
                            <w:pStyle w:val="a8"/>
                            <w:rPr>
                              <w:rFonts w:ascii="Times New Roman" w:eastAsia="宋体"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6FB6C0" id="_x0000_t202" coordsize="21600,21600" o:spt="202" path="m,l,21600r21600,l21600,xe">
              <v:stroke joinstyle="miter"/>
              <v:path gradientshapeok="t" o:connecttype="rect"/>
            </v:shapetype>
            <v:shape id="文本框 2" o:spid="_x0000_s1035"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4A9287E" w14:textId="77777777" w:rsidR="0082373A" w:rsidRDefault="001653AD">
                    <w:pPr>
                      <w:pStyle w:val="a8"/>
                      <w:rPr>
                        <w:rFonts w:ascii="Times New Roman" w:eastAsia="宋体"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p>
                </w:txbxContent>
              </v:textbox>
              <w10:wrap anchorx="margin"/>
            </v:shape>
          </w:pict>
        </mc:Fallback>
      </mc:AlternateContent>
    </w:r>
    <w:sdt>
      <w:sdtPr>
        <w:rPr>
          <w:rFonts w:ascii="Times New Roman" w:hAnsi="Times New Roman" w:cs="Times New Roman"/>
          <w:i/>
          <w:iCs/>
        </w:rPr>
        <w:id w:val="2043166207"/>
      </w:sdtPr>
      <w:sdtEndPr/>
      <w:sdtContent/>
    </w:sdt>
  </w:p>
  <w:p w14:paraId="18834CE8" w14:textId="77777777" w:rsidR="0082373A" w:rsidRDefault="0082373A">
    <w:pPr>
      <w:rPr>
        <w:i/>
        <w:i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3B99E" w14:textId="77777777" w:rsidR="0082373A" w:rsidRDefault="001653AD">
    <w:pPr>
      <w:pStyle w:val="a8"/>
    </w:pPr>
    <w:r>
      <w:rPr>
        <w:noProof/>
      </w:rPr>
      <mc:AlternateContent>
        <mc:Choice Requires="wps">
          <w:drawing>
            <wp:anchor distT="0" distB="0" distL="114300" distR="114300" simplePos="0" relativeHeight="251659264" behindDoc="0" locked="0" layoutInCell="1" allowOverlap="1" wp14:anchorId="7F015ABF" wp14:editId="72035EC6">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62A7B1" w14:textId="77777777" w:rsidR="0082373A" w:rsidRDefault="001653AD">
                          <w:pPr>
                            <w:pStyle w:val="a8"/>
                            <w:rPr>
                              <w:rFonts w:ascii="Times New Roman" w:eastAsia="宋体"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IV</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015ABF" id="_x0000_t202" coordsize="21600,21600" o:spt="202" path="m,l,21600r21600,l21600,xe">
              <v:stroke joinstyle="miter"/>
              <v:path gradientshapeok="t" o:connecttype="rect"/>
            </v:shapetype>
            <v:shape id="文本框 3" o:spid="_x0000_s103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0C62A7B1" w14:textId="77777777" w:rsidR="0082373A" w:rsidRDefault="001653AD">
                    <w:pPr>
                      <w:pStyle w:val="a8"/>
                      <w:rPr>
                        <w:rFonts w:ascii="Times New Roman" w:eastAsia="宋体"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IV</w:t>
                    </w:r>
                    <w:r>
                      <w:rPr>
                        <w:rFonts w:ascii="Times New Roman" w:hAnsi="Times New Roman" w:cs="Times New Roman"/>
                      </w:rPr>
                      <w:fldChar w:fldCharType="end"/>
                    </w:r>
                  </w:p>
                </w:txbxContent>
              </v:textbox>
              <w10:wrap anchorx="margin"/>
            </v:shape>
          </w:pict>
        </mc:Fallback>
      </mc:AlternateContent>
    </w:r>
  </w:p>
  <w:p w14:paraId="3FC7FBA1" w14:textId="77777777" w:rsidR="0082373A" w:rsidRDefault="0082373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667F" w14:textId="77777777" w:rsidR="0082373A" w:rsidRDefault="001653AD">
    <w:pPr>
      <w:pStyle w:val="a8"/>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0288" behindDoc="0" locked="0" layoutInCell="1" allowOverlap="1" wp14:anchorId="0657C8D8" wp14:editId="70C0C42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130DA6" w14:textId="77777777" w:rsidR="0082373A" w:rsidRDefault="001653AD">
                          <w:pPr>
                            <w:pStyle w:val="a8"/>
                            <w:rPr>
                              <w:rFonts w:ascii="Times New Roman" w:eastAsia="宋体"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57C8D8" id="_x0000_t202" coordsize="21600,21600" o:spt="202" path="m,l,21600r21600,l21600,xe">
              <v:stroke joinstyle="miter"/>
              <v:path gradientshapeok="t" o:connecttype="rect"/>
            </v:shapetype>
            <v:shape id="文本框 7" o:spid="_x0000_s103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lVO+9kAgAAEQUAAA4AAAAAAAAAAAAAAAAALgIAAGRycy9lMm9Eb2Mu&#10;eG1sUEsBAi0AFAAGAAgAAAAhAHGq0bnXAAAABQEAAA8AAAAAAAAAAAAAAAAAvgQAAGRycy9kb3du&#10;cmV2LnhtbFBLBQYAAAAABAAEAPMAAADCBQAAAAA=&#10;" filled="f" stroked="f" strokeweight=".5pt">
              <v:textbox style="mso-fit-shape-to-text:t" inset="0,0,0,0">
                <w:txbxContent>
                  <w:p w14:paraId="6F130DA6" w14:textId="77777777" w:rsidR="0082373A" w:rsidRDefault="001653AD">
                    <w:pPr>
                      <w:pStyle w:val="a8"/>
                      <w:rPr>
                        <w:rFonts w:ascii="Times New Roman" w:eastAsia="宋体"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v:textbox>
              <w10:wrap anchorx="margin"/>
            </v:shape>
          </w:pict>
        </mc:Fallback>
      </mc:AlternateContent>
    </w:r>
  </w:p>
  <w:p w14:paraId="48FF7DC9" w14:textId="77777777" w:rsidR="0082373A" w:rsidRDefault="0082373A">
    <w:pP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31337" w14:textId="77777777" w:rsidR="001653AD" w:rsidRDefault="001653AD">
      <w:r>
        <w:separator/>
      </w:r>
    </w:p>
  </w:footnote>
  <w:footnote w:type="continuationSeparator" w:id="0">
    <w:p w14:paraId="04A28BE2" w14:textId="77777777" w:rsidR="001653AD" w:rsidRDefault="00165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C7D3" w14:textId="77777777" w:rsidR="0082373A" w:rsidRDefault="008237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66C66"/>
    <w:multiLevelType w:val="multilevel"/>
    <w:tmpl w:val="28E66C6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clsevers">
    <w15:presenceInfo w15:providerId="None" w15:userId="tclsevers"/>
  </w15:person>
  <w15:person w15:author="yangmin">
    <w15:presenceInfo w15:providerId="None" w15:userId="yang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9FF"/>
    <w:rsid w:val="00000AB6"/>
    <w:rsid w:val="00010F16"/>
    <w:rsid w:val="00016734"/>
    <w:rsid w:val="00016FB5"/>
    <w:rsid w:val="00020A90"/>
    <w:rsid w:val="000229FF"/>
    <w:rsid w:val="00023A98"/>
    <w:rsid w:val="0002645D"/>
    <w:rsid w:val="00026721"/>
    <w:rsid w:val="00040915"/>
    <w:rsid w:val="000A2DBA"/>
    <w:rsid w:val="000A3A12"/>
    <w:rsid w:val="000A47C0"/>
    <w:rsid w:val="000D3026"/>
    <w:rsid w:val="000D4147"/>
    <w:rsid w:val="000D6546"/>
    <w:rsid w:val="000D7221"/>
    <w:rsid w:val="000E4ED5"/>
    <w:rsid w:val="000E65C1"/>
    <w:rsid w:val="000F2405"/>
    <w:rsid w:val="000F2D35"/>
    <w:rsid w:val="00103416"/>
    <w:rsid w:val="00111CDC"/>
    <w:rsid w:val="001125F2"/>
    <w:rsid w:val="0012269E"/>
    <w:rsid w:val="0012792E"/>
    <w:rsid w:val="00133EEE"/>
    <w:rsid w:val="001476D6"/>
    <w:rsid w:val="0014785D"/>
    <w:rsid w:val="00157A4F"/>
    <w:rsid w:val="001653AD"/>
    <w:rsid w:val="00175805"/>
    <w:rsid w:val="00177A9C"/>
    <w:rsid w:val="00190F5A"/>
    <w:rsid w:val="00195EBC"/>
    <w:rsid w:val="001C2D04"/>
    <w:rsid w:val="001D7309"/>
    <w:rsid w:val="001E0715"/>
    <w:rsid w:val="002110DB"/>
    <w:rsid w:val="0021370F"/>
    <w:rsid w:val="00213F0E"/>
    <w:rsid w:val="00215D77"/>
    <w:rsid w:val="00215E04"/>
    <w:rsid w:val="002571E9"/>
    <w:rsid w:val="00260EEC"/>
    <w:rsid w:val="00283E24"/>
    <w:rsid w:val="00286466"/>
    <w:rsid w:val="00287D2A"/>
    <w:rsid w:val="00295245"/>
    <w:rsid w:val="002957C1"/>
    <w:rsid w:val="002B01E8"/>
    <w:rsid w:val="002C5C67"/>
    <w:rsid w:val="002D1743"/>
    <w:rsid w:val="002E25F6"/>
    <w:rsid w:val="002F7380"/>
    <w:rsid w:val="00312B35"/>
    <w:rsid w:val="0031738E"/>
    <w:rsid w:val="0036526A"/>
    <w:rsid w:val="003653DB"/>
    <w:rsid w:val="00365B2F"/>
    <w:rsid w:val="00366ABA"/>
    <w:rsid w:val="003673E3"/>
    <w:rsid w:val="00376350"/>
    <w:rsid w:val="003769ED"/>
    <w:rsid w:val="00383793"/>
    <w:rsid w:val="003A4AA5"/>
    <w:rsid w:val="003A609F"/>
    <w:rsid w:val="003B3447"/>
    <w:rsid w:val="003C15F3"/>
    <w:rsid w:val="003C4125"/>
    <w:rsid w:val="003D25B4"/>
    <w:rsid w:val="003E28C7"/>
    <w:rsid w:val="003F5D73"/>
    <w:rsid w:val="00403873"/>
    <w:rsid w:val="00407DAA"/>
    <w:rsid w:val="00407F0E"/>
    <w:rsid w:val="00450132"/>
    <w:rsid w:val="00460C3D"/>
    <w:rsid w:val="00462AF9"/>
    <w:rsid w:val="00462D02"/>
    <w:rsid w:val="004940A6"/>
    <w:rsid w:val="00494A28"/>
    <w:rsid w:val="00496A80"/>
    <w:rsid w:val="004A1D82"/>
    <w:rsid w:val="004A7FE4"/>
    <w:rsid w:val="004B4A63"/>
    <w:rsid w:val="004C3211"/>
    <w:rsid w:val="004C60A3"/>
    <w:rsid w:val="004E33A0"/>
    <w:rsid w:val="004F3AFB"/>
    <w:rsid w:val="004F3F98"/>
    <w:rsid w:val="00500793"/>
    <w:rsid w:val="005068AE"/>
    <w:rsid w:val="005315FD"/>
    <w:rsid w:val="005426B4"/>
    <w:rsid w:val="0058034E"/>
    <w:rsid w:val="0058095F"/>
    <w:rsid w:val="0058469F"/>
    <w:rsid w:val="0059007A"/>
    <w:rsid w:val="005B16FE"/>
    <w:rsid w:val="005B752D"/>
    <w:rsid w:val="005B79E6"/>
    <w:rsid w:val="005D6706"/>
    <w:rsid w:val="005E4C7B"/>
    <w:rsid w:val="005E4E77"/>
    <w:rsid w:val="005E583B"/>
    <w:rsid w:val="005F2B78"/>
    <w:rsid w:val="005F43EE"/>
    <w:rsid w:val="00605B39"/>
    <w:rsid w:val="00611127"/>
    <w:rsid w:val="0061526F"/>
    <w:rsid w:val="00624088"/>
    <w:rsid w:val="0062581C"/>
    <w:rsid w:val="00630967"/>
    <w:rsid w:val="00631F0F"/>
    <w:rsid w:val="006331C3"/>
    <w:rsid w:val="006428D8"/>
    <w:rsid w:val="00644DE7"/>
    <w:rsid w:val="0065204B"/>
    <w:rsid w:val="00656411"/>
    <w:rsid w:val="006636D6"/>
    <w:rsid w:val="00670449"/>
    <w:rsid w:val="006722C4"/>
    <w:rsid w:val="0067247D"/>
    <w:rsid w:val="00673FC7"/>
    <w:rsid w:val="006759CC"/>
    <w:rsid w:val="0067745B"/>
    <w:rsid w:val="006850F0"/>
    <w:rsid w:val="00686E03"/>
    <w:rsid w:val="006A1168"/>
    <w:rsid w:val="006B2EB8"/>
    <w:rsid w:val="006B2F13"/>
    <w:rsid w:val="006D76ED"/>
    <w:rsid w:val="006D7B53"/>
    <w:rsid w:val="006E4D8B"/>
    <w:rsid w:val="006F3F4A"/>
    <w:rsid w:val="00700854"/>
    <w:rsid w:val="00724479"/>
    <w:rsid w:val="007342FF"/>
    <w:rsid w:val="00734C19"/>
    <w:rsid w:val="00746F7E"/>
    <w:rsid w:val="00752230"/>
    <w:rsid w:val="00757501"/>
    <w:rsid w:val="007643D8"/>
    <w:rsid w:val="007713CC"/>
    <w:rsid w:val="007739D6"/>
    <w:rsid w:val="00775A10"/>
    <w:rsid w:val="007908F4"/>
    <w:rsid w:val="007B0264"/>
    <w:rsid w:val="007B6BC9"/>
    <w:rsid w:val="007E250D"/>
    <w:rsid w:val="007E5062"/>
    <w:rsid w:val="007F4138"/>
    <w:rsid w:val="0080053F"/>
    <w:rsid w:val="008061F0"/>
    <w:rsid w:val="00810E2D"/>
    <w:rsid w:val="00814ED5"/>
    <w:rsid w:val="0082373A"/>
    <w:rsid w:val="00830675"/>
    <w:rsid w:val="00851F8D"/>
    <w:rsid w:val="0085600E"/>
    <w:rsid w:val="008574EC"/>
    <w:rsid w:val="008658FC"/>
    <w:rsid w:val="008663A5"/>
    <w:rsid w:val="008711D3"/>
    <w:rsid w:val="008761C8"/>
    <w:rsid w:val="00881FA5"/>
    <w:rsid w:val="00890B14"/>
    <w:rsid w:val="008A0C4B"/>
    <w:rsid w:val="008A228B"/>
    <w:rsid w:val="008B30CB"/>
    <w:rsid w:val="008C39AD"/>
    <w:rsid w:val="008D6B19"/>
    <w:rsid w:val="008E07E4"/>
    <w:rsid w:val="008E4F9F"/>
    <w:rsid w:val="008F0DF2"/>
    <w:rsid w:val="009028C3"/>
    <w:rsid w:val="009310B1"/>
    <w:rsid w:val="0093770F"/>
    <w:rsid w:val="00942B22"/>
    <w:rsid w:val="00952533"/>
    <w:rsid w:val="00953445"/>
    <w:rsid w:val="00953B8E"/>
    <w:rsid w:val="009553A3"/>
    <w:rsid w:val="009635AE"/>
    <w:rsid w:val="00975243"/>
    <w:rsid w:val="00980D31"/>
    <w:rsid w:val="009829CD"/>
    <w:rsid w:val="00991D31"/>
    <w:rsid w:val="00997FF8"/>
    <w:rsid w:val="009A3B13"/>
    <w:rsid w:val="009A524A"/>
    <w:rsid w:val="009B0835"/>
    <w:rsid w:val="009D51E2"/>
    <w:rsid w:val="00A2642E"/>
    <w:rsid w:val="00A27D31"/>
    <w:rsid w:val="00A33246"/>
    <w:rsid w:val="00A34FB4"/>
    <w:rsid w:val="00A3519A"/>
    <w:rsid w:val="00A35421"/>
    <w:rsid w:val="00A423B8"/>
    <w:rsid w:val="00A4387E"/>
    <w:rsid w:val="00A4778D"/>
    <w:rsid w:val="00A52788"/>
    <w:rsid w:val="00A5736E"/>
    <w:rsid w:val="00A57805"/>
    <w:rsid w:val="00A6041D"/>
    <w:rsid w:val="00A61609"/>
    <w:rsid w:val="00A62827"/>
    <w:rsid w:val="00A641F2"/>
    <w:rsid w:val="00A6452E"/>
    <w:rsid w:val="00A657FF"/>
    <w:rsid w:val="00A672A2"/>
    <w:rsid w:val="00A97F7A"/>
    <w:rsid w:val="00AA0F68"/>
    <w:rsid w:val="00AB2D3D"/>
    <w:rsid w:val="00AD1205"/>
    <w:rsid w:val="00AD40ED"/>
    <w:rsid w:val="00AE5693"/>
    <w:rsid w:val="00AE58CB"/>
    <w:rsid w:val="00B231B2"/>
    <w:rsid w:val="00B23535"/>
    <w:rsid w:val="00B3007A"/>
    <w:rsid w:val="00B30813"/>
    <w:rsid w:val="00B463BA"/>
    <w:rsid w:val="00B53C67"/>
    <w:rsid w:val="00B575DE"/>
    <w:rsid w:val="00B66EC6"/>
    <w:rsid w:val="00B77019"/>
    <w:rsid w:val="00B8588E"/>
    <w:rsid w:val="00B86C3A"/>
    <w:rsid w:val="00B87927"/>
    <w:rsid w:val="00B93FD4"/>
    <w:rsid w:val="00B97C3F"/>
    <w:rsid w:val="00B97D32"/>
    <w:rsid w:val="00BE2B24"/>
    <w:rsid w:val="00BE49BF"/>
    <w:rsid w:val="00BE4B9C"/>
    <w:rsid w:val="00BF0772"/>
    <w:rsid w:val="00BF4672"/>
    <w:rsid w:val="00BF5144"/>
    <w:rsid w:val="00C101B6"/>
    <w:rsid w:val="00C12085"/>
    <w:rsid w:val="00C16E5F"/>
    <w:rsid w:val="00C34C25"/>
    <w:rsid w:val="00C47A79"/>
    <w:rsid w:val="00C61FEB"/>
    <w:rsid w:val="00C64A20"/>
    <w:rsid w:val="00C66417"/>
    <w:rsid w:val="00C85BB5"/>
    <w:rsid w:val="00C97117"/>
    <w:rsid w:val="00CA409F"/>
    <w:rsid w:val="00CA5F7E"/>
    <w:rsid w:val="00CA6B0E"/>
    <w:rsid w:val="00CA7F41"/>
    <w:rsid w:val="00CC01BF"/>
    <w:rsid w:val="00CD51DB"/>
    <w:rsid w:val="00CE7677"/>
    <w:rsid w:val="00CF64C2"/>
    <w:rsid w:val="00CF7E45"/>
    <w:rsid w:val="00D131C4"/>
    <w:rsid w:val="00D17207"/>
    <w:rsid w:val="00D234AF"/>
    <w:rsid w:val="00D23D56"/>
    <w:rsid w:val="00D25DFC"/>
    <w:rsid w:val="00D27C90"/>
    <w:rsid w:val="00D3065F"/>
    <w:rsid w:val="00D338EA"/>
    <w:rsid w:val="00D41794"/>
    <w:rsid w:val="00D73A75"/>
    <w:rsid w:val="00D762CD"/>
    <w:rsid w:val="00D7717F"/>
    <w:rsid w:val="00D855B9"/>
    <w:rsid w:val="00D90F55"/>
    <w:rsid w:val="00D90FD8"/>
    <w:rsid w:val="00DA05C0"/>
    <w:rsid w:val="00DA539F"/>
    <w:rsid w:val="00DB168F"/>
    <w:rsid w:val="00DB7A88"/>
    <w:rsid w:val="00DD2A2B"/>
    <w:rsid w:val="00E0192A"/>
    <w:rsid w:val="00E05B9D"/>
    <w:rsid w:val="00E13C44"/>
    <w:rsid w:val="00E17A4D"/>
    <w:rsid w:val="00E44D88"/>
    <w:rsid w:val="00E452D4"/>
    <w:rsid w:val="00E55BC3"/>
    <w:rsid w:val="00E574DA"/>
    <w:rsid w:val="00E84460"/>
    <w:rsid w:val="00E8715B"/>
    <w:rsid w:val="00E87C6C"/>
    <w:rsid w:val="00EA2BDB"/>
    <w:rsid w:val="00EB07A0"/>
    <w:rsid w:val="00EB0F8C"/>
    <w:rsid w:val="00EB51A8"/>
    <w:rsid w:val="00EC12EE"/>
    <w:rsid w:val="00EC43F0"/>
    <w:rsid w:val="00EC581C"/>
    <w:rsid w:val="00EE3961"/>
    <w:rsid w:val="00F05D34"/>
    <w:rsid w:val="00F07CA2"/>
    <w:rsid w:val="00F174B0"/>
    <w:rsid w:val="00F312C0"/>
    <w:rsid w:val="00F332A3"/>
    <w:rsid w:val="00F42B4A"/>
    <w:rsid w:val="00F52552"/>
    <w:rsid w:val="00F545CC"/>
    <w:rsid w:val="00F63238"/>
    <w:rsid w:val="00F755E9"/>
    <w:rsid w:val="00F768CB"/>
    <w:rsid w:val="00F81AAC"/>
    <w:rsid w:val="00F958A8"/>
    <w:rsid w:val="00FA2351"/>
    <w:rsid w:val="00FA4F54"/>
    <w:rsid w:val="00FB0096"/>
    <w:rsid w:val="00FB4B4C"/>
    <w:rsid w:val="00FB5487"/>
    <w:rsid w:val="00FC1010"/>
    <w:rsid w:val="00FC129D"/>
    <w:rsid w:val="00FC291D"/>
    <w:rsid w:val="00FC29C0"/>
    <w:rsid w:val="00FF1EEF"/>
    <w:rsid w:val="011E7130"/>
    <w:rsid w:val="016A2106"/>
    <w:rsid w:val="04B5357C"/>
    <w:rsid w:val="05715063"/>
    <w:rsid w:val="08050BE8"/>
    <w:rsid w:val="081D53F2"/>
    <w:rsid w:val="08480EF5"/>
    <w:rsid w:val="085343CA"/>
    <w:rsid w:val="09124F2E"/>
    <w:rsid w:val="09435822"/>
    <w:rsid w:val="094A509B"/>
    <w:rsid w:val="09F74664"/>
    <w:rsid w:val="0A072E98"/>
    <w:rsid w:val="0AA210DC"/>
    <w:rsid w:val="0ADF32EF"/>
    <w:rsid w:val="0BDC7B3D"/>
    <w:rsid w:val="0C0E7ED5"/>
    <w:rsid w:val="0DA73373"/>
    <w:rsid w:val="0DFB4048"/>
    <w:rsid w:val="10437E15"/>
    <w:rsid w:val="10C87FD0"/>
    <w:rsid w:val="114A4A23"/>
    <w:rsid w:val="11D53B0A"/>
    <w:rsid w:val="14DC33C6"/>
    <w:rsid w:val="15CF2311"/>
    <w:rsid w:val="15ED592E"/>
    <w:rsid w:val="16C46456"/>
    <w:rsid w:val="17593E34"/>
    <w:rsid w:val="176B54C7"/>
    <w:rsid w:val="178F49ED"/>
    <w:rsid w:val="180B2DE1"/>
    <w:rsid w:val="1867287B"/>
    <w:rsid w:val="18F66D75"/>
    <w:rsid w:val="19EA0462"/>
    <w:rsid w:val="1A0B30DA"/>
    <w:rsid w:val="1BD9553F"/>
    <w:rsid w:val="1DC6412A"/>
    <w:rsid w:val="1E5D5068"/>
    <w:rsid w:val="1F4A4757"/>
    <w:rsid w:val="1F725097"/>
    <w:rsid w:val="20FD2AF1"/>
    <w:rsid w:val="23206D8F"/>
    <w:rsid w:val="2341149B"/>
    <w:rsid w:val="23A5450D"/>
    <w:rsid w:val="24A82A4B"/>
    <w:rsid w:val="24C54D61"/>
    <w:rsid w:val="25B12170"/>
    <w:rsid w:val="267F7DBE"/>
    <w:rsid w:val="26AE4C08"/>
    <w:rsid w:val="26EE3C7F"/>
    <w:rsid w:val="276E6CB6"/>
    <w:rsid w:val="283806D6"/>
    <w:rsid w:val="28FD2D8D"/>
    <w:rsid w:val="2A553BCB"/>
    <w:rsid w:val="2B354BE1"/>
    <w:rsid w:val="2B865101"/>
    <w:rsid w:val="2C040B9F"/>
    <w:rsid w:val="2C0747BB"/>
    <w:rsid w:val="2C540F03"/>
    <w:rsid w:val="2E193FBF"/>
    <w:rsid w:val="30BF4451"/>
    <w:rsid w:val="30ED660C"/>
    <w:rsid w:val="314B700E"/>
    <w:rsid w:val="329E6AEB"/>
    <w:rsid w:val="333D3601"/>
    <w:rsid w:val="33433706"/>
    <w:rsid w:val="33542494"/>
    <w:rsid w:val="34957BEA"/>
    <w:rsid w:val="34D33AB1"/>
    <w:rsid w:val="350F399B"/>
    <w:rsid w:val="3733118A"/>
    <w:rsid w:val="37AD3471"/>
    <w:rsid w:val="393275BF"/>
    <w:rsid w:val="3A8A7E1F"/>
    <w:rsid w:val="3A931603"/>
    <w:rsid w:val="3B190DA0"/>
    <w:rsid w:val="3EB00C2A"/>
    <w:rsid w:val="3EC500D7"/>
    <w:rsid w:val="3F377833"/>
    <w:rsid w:val="3F5D186D"/>
    <w:rsid w:val="40BA5EDC"/>
    <w:rsid w:val="41485ED8"/>
    <w:rsid w:val="416C2BBB"/>
    <w:rsid w:val="42333907"/>
    <w:rsid w:val="42A87925"/>
    <w:rsid w:val="43637C30"/>
    <w:rsid w:val="444C6C3C"/>
    <w:rsid w:val="449D591A"/>
    <w:rsid w:val="44D2583A"/>
    <w:rsid w:val="44D2661A"/>
    <w:rsid w:val="491F7796"/>
    <w:rsid w:val="49631376"/>
    <w:rsid w:val="4B181A66"/>
    <w:rsid w:val="4BD804B6"/>
    <w:rsid w:val="4C2D7D86"/>
    <w:rsid w:val="4D0B2703"/>
    <w:rsid w:val="4D4B065B"/>
    <w:rsid w:val="4E4E691B"/>
    <w:rsid w:val="4F17232B"/>
    <w:rsid w:val="504711D4"/>
    <w:rsid w:val="505846C0"/>
    <w:rsid w:val="517E0F38"/>
    <w:rsid w:val="53AF09BF"/>
    <w:rsid w:val="541F6BA3"/>
    <w:rsid w:val="55E542DC"/>
    <w:rsid w:val="57577CC3"/>
    <w:rsid w:val="58F15A18"/>
    <w:rsid w:val="5D2E1FB3"/>
    <w:rsid w:val="5DF06DED"/>
    <w:rsid w:val="5EAF477E"/>
    <w:rsid w:val="63CB44B4"/>
    <w:rsid w:val="667E3A3A"/>
    <w:rsid w:val="669A2485"/>
    <w:rsid w:val="68E67BCC"/>
    <w:rsid w:val="68F711D6"/>
    <w:rsid w:val="691A0145"/>
    <w:rsid w:val="6A287A6C"/>
    <w:rsid w:val="6B9B4D23"/>
    <w:rsid w:val="6C233434"/>
    <w:rsid w:val="6C9F330A"/>
    <w:rsid w:val="6DA7056C"/>
    <w:rsid w:val="6E7D5BEC"/>
    <w:rsid w:val="6EAD11E3"/>
    <w:rsid w:val="71B613CE"/>
    <w:rsid w:val="71E56AFF"/>
    <w:rsid w:val="729C23A8"/>
    <w:rsid w:val="739F6EC1"/>
    <w:rsid w:val="74AC5C29"/>
    <w:rsid w:val="77C43065"/>
    <w:rsid w:val="7A127FBF"/>
    <w:rsid w:val="7A6D0E86"/>
    <w:rsid w:val="7ABE1743"/>
    <w:rsid w:val="7C1C42AD"/>
    <w:rsid w:val="7CF828EE"/>
    <w:rsid w:val="7D0B6944"/>
    <w:rsid w:val="7F0B4699"/>
    <w:rsid w:val="7F4032A7"/>
    <w:rsid w:val="7F6942D9"/>
    <w:rsid w:val="7F85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394A02"/>
  <w15:docId w15:val="{BB920869-58A3-4D43-B0B5-E5CF6DE0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609"/>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semiHidden/>
    <w:unhideWhenUsed/>
    <w:qFormat/>
  </w:style>
  <w:style w:type="paragraph" w:styleId="TOC3">
    <w:name w:val="toc 3"/>
    <w:basedOn w:val="a"/>
    <w:next w:val="a"/>
    <w:uiPriority w:val="39"/>
    <w:pPr>
      <w:tabs>
        <w:tab w:val="right" w:leader="dot" w:pos="8364"/>
      </w:tabs>
      <w:spacing w:line="400" w:lineRule="exact"/>
      <w:ind w:right="-227" w:firstLineChars="200" w:firstLine="480"/>
    </w:pPr>
    <w:rPr>
      <w:rFonts w:ascii="宋体" w:hAnsi="宋体"/>
      <w:iCs/>
      <w:sz w:val="24"/>
    </w:rPr>
  </w:style>
  <w:style w:type="paragraph" w:styleId="a4">
    <w:name w:val="endnote text"/>
    <w:basedOn w:val="a"/>
    <w:link w:val="a5"/>
    <w:uiPriority w:val="99"/>
    <w:semiHidden/>
    <w:unhideWhenUsed/>
    <w:qFormat/>
    <w:pPr>
      <w:snapToGrid w:val="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widowControl w:val="0"/>
      <w:tabs>
        <w:tab w:val="center" w:pos="4153"/>
        <w:tab w:val="right" w:pos="8306"/>
      </w:tabs>
      <w:snapToGrid w:val="0"/>
    </w:pPr>
    <w:rPr>
      <w:rFonts w:asciiTheme="minorHAnsi" w:eastAsiaTheme="minorEastAsia" w:hAnsiTheme="minorHAnsi" w:cstheme="minorBidi"/>
      <w:sz w:val="18"/>
      <w:szCs w:val="18"/>
    </w:rPr>
  </w:style>
  <w:style w:type="paragraph" w:styleId="aa">
    <w:name w:val="header"/>
    <w:basedOn w:val="a"/>
    <w:link w:val="ab"/>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qFormat/>
    <w:pPr>
      <w:tabs>
        <w:tab w:val="right" w:leader="dot" w:pos="8494"/>
      </w:tabs>
      <w:spacing w:before="120" w:line="400" w:lineRule="exact"/>
      <w:ind w:right="-86"/>
    </w:pPr>
    <w:rPr>
      <w:rFonts w:ascii="黑体" w:eastAsia="黑体" w:hAnsi="黑体"/>
      <w:b/>
      <w:bCs/>
      <w:caps/>
      <w:sz w:val="28"/>
      <w:szCs w:val="28"/>
    </w:rPr>
  </w:style>
  <w:style w:type="paragraph" w:styleId="ac">
    <w:name w:val="footnote text"/>
    <w:basedOn w:val="a"/>
    <w:link w:val="ad"/>
    <w:qFormat/>
    <w:pPr>
      <w:snapToGrid w:val="0"/>
    </w:pPr>
    <w:rPr>
      <w:sz w:val="18"/>
      <w:szCs w:val="18"/>
    </w:rPr>
  </w:style>
  <w:style w:type="paragraph" w:styleId="TOC2">
    <w:name w:val="toc 2"/>
    <w:basedOn w:val="a"/>
    <w:next w:val="a"/>
    <w:uiPriority w:val="39"/>
    <w:qFormat/>
    <w:pPr>
      <w:tabs>
        <w:tab w:val="left" w:pos="635"/>
        <w:tab w:val="right" w:leader="dot" w:pos="8296"/>
      </w:tabs>
      <w:spacing w:before="120" w:line="400" w:lineRule="exact"/>
      <w:ind w:leftChars="100" w:left="210" w:right="56"/>
    </w:pPr>
    <w:rPr>
      <w:rFonts w:ascii="宋体" w:hAnsi="宋体"/>
      <w:smallCaps/>
      <w:sz w:val="24"/>
    </w:rPr>
  </w:style>
  <w:style w:type="paragraph" w:styleId="ae">
    <w:name w:val="Normal (Web)"/>
    <w:basedOn w:val="a"/>
    <w:unhideWhenUsed/>
    <w:qFormat/>
    <w:pPr>
      <w:spacing w:before="100" w:beforeAutospacing="1" w:after="100" w:afterAutospacing="1"/>
    </w:pPr>
    <w:rPr>
      <w:rFonts w:ascii="宋体" w:hAnsi="宋体" w:cs="宋体"/>
      <w:kern w:val="0"/>
      <w:sz w:val="24"/>
    </w:rPr>
  </w:style>
  <w:style w:type="paragraph" w:styleId="af">
    <w:name w:val="annotation subject"/>
    <w:basedOn w:val="a3"/>
    <w:next w:val="a3"/>
    <w:link w:val="af0"/>
    <w:uiPriority w:val="99"/>
    <w:semiHidden/>
    <w:unhideWhenUsed/>
    <w:qFormat/>
    <w:rPr>
      <w:b/>
      <w:bCs/>
    </w:rPr>
  </w:style>
  <w:style w:type="character" w:styleId="af1">
    <w:name w:val="endnote reference"/>
    <w:basedOn w:val="a0"/>
    <w:uiPriority w:val="99"/>
    <w:semiHidden/>
    <w:unhideWhenUsed/>
    <w:qFormat/>
    <w:rPr>
      <w:vertAlign w:val="superscript"/>
    </w:rPr>
  </w:style>
  <w:style w:type="character" w:styleId="af2">
    <w:name w:val="Hyperlink"/>
    <w:uiPriority w:val="99"/>
    <w:qFormat/>
    <w:rPr>
      <w:color w:val="0000FF"/>
      <w:u w:val="single"/>
    </w:rPr>
  </w:style>
  <w:style w:type="character" w:styleId="af3">
    <w:name w:val="annotation reference"/>
    <w:semiHidden/>
    <w:unhideWhenUsed/>
    <w:qFormat/>
    <w:rPr>
      <w:sz w:val="21"/>
      <w:szCs w:val="21"/>
    </w:rPr>
  </w:style>
  <w:style w:type="character" w:styleId="af4">
    <w:name w:val="footnote reference"/>
    <w:qFormat/>
    <w:rPr>
      <w:vertAlign w:val="superscript"/>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f5">
    <w:name w:val="批注文字 字符"/>
    <w:basedOn w:val="a0"/>
    <w:uiPriority w:val="99"/>
    <w:semiHidden/>
    <w:qFormat/>
    <w:rPr>
      <w:rFonts w:ascii="Times New Roman" w:eastAsia="宋体" w:hAnsi="Times New Roman" w:cs="Times New Roman"/>
      <w:szCs w:val="24"/>
    </w:rPr>
  </w:style>
  <w:style w:type="character" w:customStyle="1" w:styleId="11">
    <w:name w:val="批注文字 字符1"/>
    <w:link w:val="a3"/>
    <w:semiHidden/>
    <w:qFormat/>
    <w:rPr>
      <w:rFonts w:ascii="Times New Roman" w:eastAsia="宋体" w:hAnsi="Times New Roman" w:cs="Times New Roman"/>
      <w:szCs w:val="24"/>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character" w:customStyle="1" w:styleId="Char1">
    <w:name w:val="批注文字 Char1"/>
    <w:basedOn w:val="a0"/>
    <w:semiHidden/>
    <w:qFormat/>
    <w:rPr>
      <w:rFonts w:ascii="Times New Roman" w:eastAsia="宋体" w:hAnsi="Times New Roman" w:cs="Times New Roman"/>
      <w:szCs w:val="24"/>
    </w:rPr>
  </w:style>
  <w:style w:type="paragraph" w:styleId="af6">
    <w:name w:val="List Paragraph"/>
    <w:basedOn w:val="a"/>
    <w:uiPriority w:val="34"/>
    <w:qFormat/>
    <w:pPr>
      <w:ind w:firstLineChars="200" w:firstLine="420"/>
    </w:pPr>
    <w:rPr>
      <w:rFonts w:ascii="Calibri" w:hAnsi="Calibri"/>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d">
    <w:name w:val="脚注文本 字符"/>
    <w:basedOn w:val="a0"/>
    <w:link w:val="ac"/>
    <w:qFormat/>
    <w:rPr>
      <w:rFonts w:ascii="Times New Roman" w:eastAsia="宋体" w:hAnsi="Times New Roman" w:cs="Times New Roman"/>
      <w:sz w:val="18"/>
      <w:szCs w:val="18"/>
    </w:rPr>
  </w:style>
  <w:style w:type="character" w:customStyle="1" w:styleId="af0">
    <w:name w:val="批注主题 字符"/>
    <w:basedOn w:val="11"/>
    <w:link w:val="af"/>
    <w:uiPriority w:val="99"/>
    <w:semiHidden/>
    <w:qFormat/>
    <w:rPr>
      <w:rFonts w:ascii="Times New Roman" w:eastAsia="宋体" w:hAnsi="Times New Roman" w:cs="Times New Roman"/>
      <w:b/>
      <w:bCs/>
      <w:szCs w:val="24"/>
    </w:rPr>
  </w:style>
  <w:style w:type="paragraph" w:customStyle="1" w:styleId="12">
    <w:name w:val="公式1"/>
    <w:basedOn w:val="a"/>
    <w:qFormat/>
    <w:pPr>
      <w:tabs>
        <w:tab w:val="center" w:pos="4253"/>
        <w:tab w:val="right" w:pos="8505"/>
      </w:tabs>
      <w:spacing w:line="360" w:lineRule="auto"/>
      <w:ind w:left="130"/>
      <w:jc w:val="center"/>
    </w:pPr>
    <w:rPr>
      <w:rFonts w:eastAsia="Cambria Math"/>
      <w:szCs w:val="18"/>
    </w:rPr>
  </w:style>
  <w:style w:type="paragraph" w:customStyle="1" w:styleId="13">
    <w:name w:val="修订1"/>
    <w:hidden/>
    <w:uiPriority w:val="99"/>
    <w:semiHidden/>
    <w:qFormat/>
    <w:rPr>
      <w:kern w:val="2"/>
      <w:sz w:val="21"/>
      <w:szCs w:val="24"/>
    </w:rPr>
  </w:style>
  <w:style w:type="character" w:customStyle="1" w:styleId="a5">
    <w:name w:val="尾注文本 字符"/>
    <w:basedOn w:val="a0"/>
    <w:link w:val="a4"/>
    <w:uiPriority w:val="99"/>
    <w:semiHidden/>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02580-4291-4FBF-BFA1-70D466C0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1096</Words>
  <Characters>6253</Characters>
  <Application>Microsoft Office Word</Application>
  <DocSecurity>0</DocSecurity>
  <Lines>52</Lines>
  <Paragraphs>14</Paragraphs>
  <ScaleCrop>false</ScaleCrop>
  <Company>微软中国</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cp:lastModifiedBy>陈 良富</cp:lastModifiedBy>
  <cp:revision>2</cp:revision>
  <cp:lastPrinted>2018-06-12T09:27:00Z</cp:lastPrinted>
  <dcterms:created xsi:type="dcterms:W3CDTF">2020-03-31T08:37:00Z</dcterms:created>
  <dcterms:modified xsi:type="dcterms:W3CDTF">2020-03-31T08:37:00Z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